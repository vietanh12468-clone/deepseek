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AE79B" w14:textId="77777777" w:rsidR="00D83EC0" w:rsidRPr="00B52D94" w:rsidRDefault="00D83EC0" w:rsidP="00157BE3">
      <w:pPr>
        <w:shd w:val="clear" w:color="auto" w:fill="FFFFFF"/>
        <w:spacing w:after="0" w:line="264" w:lineRule="auto"/>
        <w:ind w:firstLine="720"/>
        <w:jc w:val="center"/>
        <w:rPr>
          <w:rFonts w:ascii="Times New Roman" w:eastAsia="Times New Roman" w:hAnsi="Times New Roman" w:cs="Times New Roman"/>
          <w:b/>
          <w:sz w:val="28"/>
          <w:szCs w:val="28"/>
        </w:rPr>
      </w:pPr>
      <w:r w:rsidRPr="00B52D94">
        <w:rPr>
          <w:rFonts w:ascii="Times New Roman" w:eastAsia="Times New Roman" w:hAnsi="Times New Roman" w:cs="Times New Roman"/>
          <w:b/>
          <w:sz w:val="28"/>
          <w:szCs w:val="28"/>
        </w:rPr>
        <w:t>ĐẠI TƯỚNG NGUYỄN CHÍ THANH</w:t>
      </w:r>
    </w:p>
    <w:p w14:paraId="5A0EE73E" w14:textId="08C3D44B" w:rsidR="006F72DE" w:rsidRPr="00B52D94" w:rsidRDefault="001F556E" w:rsidP="00157BE3">
      <w:pPr>
        <w:shd w:val="clear" w:color="auto" w:fill="FFFFFF"/>
        <w:spacing w:after="0" w:line="264" w:lineRule="auto"/>
        <w:ind w:firstLine="720"/>
        <w:jc w:val="center"/>
        <w:rPr>
          <w:rFonts w:ascii="Times New Roman" w:eastAsia="Times New Roman" w:hAnsi="Times New Roman" w:cs="Times New Roman"/>
          <w:b/>
          <w:sz w:val="28"/>
          <w:szCs w:val="28"/>
        </w:rPr>
      </w:pPr>
      <w:r w:rsidRPr="00B52D94">
        <w:rPr>
          <w:rFonts w:ascii="Times New Roman" w:eastAsia="Times New Roman" w:hAnsi="Times New Roman" w:cs="Times New Roman"/>
          <w:b/>
          <w:sz w:val="28"/>
          <w:szCs w:val="28"/>
        </w:rPr>
        <w:t xml:space="preserve">NGƯỜI HỌC TRÒ XUẤT SẮC CỦA CHỦ TỊCH </w:t>
      </w:r>
      <w:r w:rsidR="006F72DE" w:rsidRPr="00B52D94">
        <w:rPr>
          <w:rFonts w:ascii="Times New Roman" w:eastAsia="Times New Roman" w:hAnsi="Times New Roman" w:cs="Times New Roman"/>
          <w:b/>
          <w:sz w:val="28"/>
          <w:szCs w:val="28"/>
        </w:rPr>
        <w:t>HỒ CHÍ MINH</w:t>
      </w:r>
    </w:p>
    <w:p w14:paraId="4EE95C9B" w14:textId="77777777" w:rsidR="003B5989" w:rsidRPr="00B52D94" w:rsidRDefault="003B5989" w:rsidP="00BA46FA">
      <w:pPr>
        <w:shd w:val="clear" w:color="auto" w:fill="FFFFFF"/>
        <w:spacing w:after="120" w:line="288" w:lineRule="auto"/>
        <w:ind w:firstLine="720"/>
        <w:jc w:val="center"/>
        <w:rPr>
          <w:rFonts w:ascii="Times New Roman" w:eastAsia="Times New Roman" w:hAnsi="Times New Roman" w:cs="Times New Roman"/>
          <w:b/>
          <w:sz w:val="28"/>
          <w:szCs w:val="28"/>
        </w:rPr>
      </w:pPr>
    </w:p>
    <w:p w14:paraId="0CD44F9A" w14:textId="5798E656" w:rsidR="001F556E" w:rsidRPr="00B52D94" w:rsidRDefault="003B5989" w:rsidP="00BA46FA">
      <w:pPr>
        <w:shd w:val="clear" w:color="auto" w:fill="FFFFFF"/>
        <w:spacing w:after="120" w:line="288" w:lineRule="auto"/>
        <w:ind w:firstLine="720"/>
        <w:jc w:val="right"/>
        <w:rPr>
          <w:rFonts w:ascii="Times New Roman" w:eastAsia="Times New Roman" w:hAnsi="Times New Roman" w:cs="Times New Roman"/>
          <w:b/>
          <w:i/>
          <w:sz w:val="28"/>
          <w:szCs w:val="28"/>
        </w:rPr>
      </w:pPr>
      <w:r w:rsidRPr="00B52D94">
        <w:rPr>
          <w:rFonts w:ascii="Times New Roman" w:eastAsia="Times New Roman" w:hAnsi="Times New Roman" w:cs="Times New Roman"/>
          <w:b/>
          <w:i/>
          <w:sz w:val="28"/>
          <w:szCs w:val="28"/>
        </w:rPr>
        <w:t>PGS,</w:t>
      </w:r>
      <w:r w:rsidR="00D83EC0" w:rsidRPr="00B52D94">
        <w:rPr>
          <w:rFonts w:ascii="Times New Roman" w:eastAsia="Times New Roman" w:hAnsi="Times New Roman" w:cs="Times New Roman"/>
          <w:b/>
          <w:i/>
          <w:sz w:val="28"/>
          <w:szCs w:val="28"/>
        </w:rPr>
        <w:t xml:space="preserve"> </w:t>
      </w:r>
      <w:r w:rsidRPr="00B52D94">
        <w:rPr>
          <w:rFonts w:ascii="Times New Roman" w:eastAsia="Times New Roman" w:hAnsi="Times New Roman" w:cs="Times New Roman"/>
          <w:b/>
          <w:i/>
          <w:sz w:val="28"/>
          <w:szCs w:val="28"/>
        </w:rPr>
        <w:t>TS Đỗ Xuân Tuất</w:t>
      </w:r>
      <w:r w:rsidR="00D83EC0" w:rsidRPr="00B52D94">
        <w:rPr>
          <w:rStyle w:val="FootnoteReference"/>
          <w:rFonts w:ascii="Times New Roman" w:eastAsia="Times New Roman" w:hAnsi="Times New Roman" w:cs="Times New Roman"/>
          <w:b/>
          <w:i/>
          <w:sz w:val="28"/>
          <w:szCs w:val="28"/>
        </w:rPr>
        <w:footnoteReference w:customMarkFollows="1" w:id="1"/>
        <w:t>*</w:t>
      </w:r>
    </w:p>
    <w:p w14:paraId="05C90F03" w14:textId="0D8D559D" w:rsidR="003B5989" w:rsidRPr="00B52D94" w:rsidRDefault="003B5989" w:rsidP="00BA46FA">
      <w:pPr>
        <w:shd w:val="clear" w:color="auto" w:fill="FFFFFF"/>
        <w:spacing w:after="120" w:line="288" w:lineRule="auto"/>
        <w:ind w:firstLine="720"/>
        <w:jc w:val="right"/>
        <w:rPr>
          <w:rFonts w:ascii="Times New Roman" w:eastAsia="Times New Roman" w:hAnsi="Times New Roman" w:cs="Times New Roman"/>
          <w:b/>
          <w:sz w:val="28"/>
          <w:szCs w:val="28"/>
        </w:rPr>
      </w:pPr>
    </w:p>
    <w:p w14:paraId="5772F36A" w14:textId="6627F2C9" w:rsidR="00773FBD" w:rsidRPr="00B52D94" w:rsidRDefault="00165D9F" w:rsidP="00BA46FA">
      <w:pPr>
        <w:shd w:val="clear" w:color="auto" w:fill="FFFFFF"/>
        <w:spacing w:after="120" w:line="288" w:lineRule="auto"/>
        <w:ind w:firstLine="720"/>
        <w:jc w:val="both"/>
        <w:rPr>
          <w:rFonts w:ascii="Times New Roman" w:eastAsia="Times New Roman" w:hAnsi="Times New Roman" w:cs="Times New Roman"/>
          <w:sz w:val="28"/>
          <w:szCs w:val="28"/>
        </w:rPr>
      </w:pPr>
      <w:r w:rsidRPr="00B52D94">
        <w:rPr>
          <w:rFonts w:ascii="Times New Roman" w:eastAsia="Times New Roman" w:hAnsi="Times New Roman" w:cs="Times New Roman"/>
          <w:sz w:val="28"/>
          <w:szCs w:val="28"/>
        </w:rPr>
        <w:t>Dưới ánh sáng soi đường của tư tưởng Hồ Chí Minh và tấm gương đạo đức cao đẹp của Người, được Người trực tiếp đào luyện, đã xuất hiện lớp cán bộ tiền bối tiêu biểu, xuất s</w:t>
      </w:r>
      <w:r w:rsidR="00DA7FC7" w:rsidRPr="00B52D94">
        <w:rPr>
          <w:rFonts w:ascii="Times New Roman" w:eastAsia="Times New Roman" w:hAnsi="Times New Roman" w:cs="Times New Roman"/>
          <w:sz w:val="28"/>
          <w:szCs w:val="28"/>
        </w:rPr>
        <w:t>ắc</w:t>
      </w:r>
      <w:r w:rsidRPr="00B52D94">
        <w:rPr>
          <w:rFonts w:ascii="Times New Roman" w:eastAsia="Times New Roman" w:hAnsi="Times New Roman" w:cs="Times New Roman"/>
          <w:sz w:val="28"/>
          <w:szCs w:val="28"/>
        </w:rPr>
        <w:t xml:space="preserve"> của Đảng và cách mạng Việt Nam</w:t>
      </w:r>
      <w:ins w:id="0" w:author="lê thanh" w:date="2023-12-06T21:42:00Z">
        <w:r w:rsidR="00B52D94" w:rsidRPr="00B52D94">
          <w:rPr>
            <w:rFonts w:ascii="Times New Roman" w:eastAsia="Times New Roman" w:hAnsi="Times New Roman" w:cs="Times New Roman"/>
            <w:sz w:val="28"/>
            <w:szCs w:val="28"/>
          </w:rPr>
          <w:t xml:space="preserve">, </w:t>
        </w:r>
      </w:ins>
      <w:r w:rsidRPr="00B52D94">
        <w:rPr>
          <w:rFonts w:ascii="Times New Roman" w:eastAsia="Times New Roman" w:hAnsi="Times New Roman" w:cs="Times New Roman"/>
          <w:sz w:val="28"/>
          <w:szCs w:val="28"/>
        </w:rPr>
        <w:t xml:space="preserve">Đại tướng Nguyễn Chí Thanh </w:t>
      </w:r>
      <w:r w:rsidR="00B52D94" w:rsidRPr="00B52D94">
        <w:rPr>
          <w:rFonts w:ascii="Times New Roman" w:eastAsia="Times New Roman" w:hAnsi="Times New Roman" w:cs="Times New Roman"/>
          <w:sz w:val="28"/>
          <w:szCs w:val="28"/>
        </w:rPr>
        <w:t>là một trong những con người đó -</w:t>
      </w:r>
      <w:r w:rsidR="00773FBD" w:rsidRPr="00B52D94">
        <w:rPr>
          <w:rFonts w:ascii="Times New Roman" w:eastAsia="Times New Roman" w:hAnsi="Times New Roman" w:cs="Times New Roman"/>
          <w:sz w:val="28"/>
          <w:szCs w:val="28"/>
        </w:rPr>
        <w:t xml:space="preserve"> vị Đại tướng tài ba, nhà chính trị, quân sự văn võ song toàn, tư d</w:t>
      </w:r>
      <w:r w:rsidR="00DA7FC7" w:rsidRPr="00B52D94">
        <w:rPr>
          <w:rFonts w:ascii="Times New Roman" w:eastAsia="Times New Roman" w:hAnsi="Times New Roman" w:cs="Times New Roman"/>
          <w:sz w:val="28"/>
          <w:szCs w:val="28"/>
        </w:rPr>
        <w:t xml:space="preserve">uy chiến lược mang tầm thời đại, </w:t>
      </w:r>
      <w:r w:rsidR="00376C47" w:rsidRPr="00B52D94">
        <w:rPr>
          <w:rFonts w:ascii="Times New Roman" w:eastAsia="Times New Roman" w:hAnsi="Times New Roman" w:cs="Times New Roman"/>
          <w:sz w:val="28"/>
          <w:szCs w:val="28"/>
        </w:rPr>
        <w:t xml:space="preserve">đã có những cống hiến to lớn góp phần làm nên những thắng lợi vĩ đại của </w:t>
      </w:r>
      <w:r w:rsidR="00DA7FC7" w:rsidRPr="00B52D94">
        <w:rPr>
          <w:rFonts w:ascii="Times New Roman" w:eastAsia="Times New Roman" w:hAnsi="Times New Roman" w:cs="Times New Roman"/>
          <w:sz w:val="28"/>
          <w:szCs w:val="28"/>
        </w:rPr>
        <w:t xml:space="preserve">dân tộc ta trong </w:t>
      </w:r>
      <w:r w:rsidR="00376C47" w:rsidRPr="00B52D94">
        <w:rPr>
          <w:rFonts w:ascii="Times New Roman" w:eastAsia="Times New Roman" w:hAnsi="Times New Roman" w:cs="Times New Roman"/>
          <w:sz w:val="28"/>
          <w:szCs w:val="28"/>
        </w:rPr>
        <w:t xml:space="preserve">cuộc kháng chiến chống </w:t>
      </w:r>
      <w:r w:rsidR="00DA7FC7" w:rsidRPr="00B52D94">
        <w:rPr>
          <w:rFonts w:ascii="Times New Roman" w:eastAsia="Times New Roman" w:hAnsi="Times New Roman" w:cs="Times New Roman"/>
          <w:sz w:val="28"/>
          <w:szCs w:val="28"/>
        </w:rPr>
        <w:t>thực dân Pháp</w:t>
      </w:r>
      <w:r w:rsidR="00EE606F" w:rsidRPr="00B52D94">
        <w:rPr>
          <w:rFonts w:ascii="Times New Roman" w:eastAsia="Times New Roman" w:hAnsi="Times New Roman" w:cs="Times New Roman"/>
          <w:sz w:val="28"/>
          <w:szCs w:val="28"/>
        </w:rPr>
        <w:t>,</w:t>
      </w:r>
      <w:r w:rsidR="00DA7FC7" w:rsidRPr="00B52D94">
        <w:rPr>
          <w:rFonts w:ascii="Times New Roman" w:eastAsia="Times New Roman" w:hAnsi="Times New Roman" w:cs="Times New Roman"/>
          <w:sz w:val="28"/>
          <w:szCs w:val="28"/>
        </w:rPr>
        <w:t xml:space="preserve"> chống </w:t>
      </w:r>
      <w:r w:rsidR="00376C47" w:rsidRPr="00B52D94">
        <w:rPr>
          <w:rFonts w:ascii="Times New Roman" w:eastAsia="Times New Roman" w:hAnsi="Times New Roman" w:cs="Times New Roman"/>
          <w:sz w:val="28"/>
          <w:szCs w:val="28"/>
        </w:rPr>
        <w:t>Mỹ, cứu nước</w:t>
      </w:r>
      <w:r w:rsidR="00EE606F" w:rsidRPr="00B52D94">
        <w:rPr>
          <w:rFonts w:ascii="Times New Roman" w:eastAsia="Times New Roman" w:hAnsi="Times New Roman" w:cs="Times New Roman"/>
          <w:sz w:val="28"/>
          <w:szCs w:val="28"/>
        </w:rPr>
        <w:t xml:space="preserve"> và công cuộc xây dựng chủ nghĩa xã hội</w:t>
      </w:r>
      <w:r w:rsidR="00376C47" w:rsidRPr="00B52D94">
        <w:rPr>
          <w:rFonts w:ascii="Times New Roman" w:eastAsia="Times New Roman" w:hAnsi="Times New Roman" w:cs="Times New Roman"/>
          <w:sz w:val="28"/>
          <w:szCs w:val="28"/>
        </w:rPr>
        <w:t>.</w:t>
      </w:r>
    </w:p>
    <w:p w14:paraId="4A12D557" w14:textId="6579DF79" w:rsidR="0036061B" w:rsidRPr="00B52D94" w:rsidRDefault="0036061B" w:rsidP="00BA46FA">
      <w:pPr>
        <w:widowControl w:val="0"/>
        <w:spacing w:after="120" w:line="288" w:lineRule="auto"/>
        <w:ind w:firstLine="720"/>
        <w:jc w:val="both"/>
        <w:rPr>
          <w:rFonts w:ascii="Times New Roman" w:hAnsi="Times New Roman" w:cs="Times New Roman"/>
          <w:b/>
          <w:bCs/>
          <w:sz w:val="28"/>
          <w:szCs w:val="28"/>
        </w:rPr>
      </w:pPr>
      <w:r w:rsidRPr="00B52D94">
        <w:rPr>
          <w:rFonts w:ascii="Times New Roman" w:hAnsi="Times New Roman" w:cs="Times New Roman"/>
          <w:b/>
          <w:bCs/>
          <w:sz w:val="28"/>
          <w:szCs w:val="28"/>
        </w:rPr>
        <w:t xml:space="preserve">1. </w:t>
      </w:r>
      <w:r w:rsidR="004117A0" w:rsidRPr="00B52D94">
        <w:rPr>
          <w:rFonts w:ascii="Times New Roman" w:hAnsi="Times New Roman" w:cs="Times New Roman"/>
          <w:b/>
          <w:bCs/>
          <w:sz w:val="28"/>
          <w:szCs w:val="28"/>
        </w:rPr>
        <w:t xml:space="preserve"> </w:t>
      </w:r>
      <w:r w:rsidRPr="00B52D94">
        <w:rPr>
          <w:rFonts w:ascii="Times New Roman" w:hAnsi="Times New Roman" w:cs="Times New Roman"/>
          <w:b/>
          <w:bCs/>
          <w:sz w:val="28"/>
          <w:szCs w:val="28"/>
        </w:rPr>
        <w:t>Nhà</w:t>
      </w:r>
      <w:r w:rsidR="004117A0" w:rsidRPr="00B52D94">
        <w:rPr>
          <w:rFonts w:ascii="Times New Roman" w:hAnsi="Times New Roman" w:cs="Times New Roman"/>
          <w:b/>
          <w:bCs/>
          <w:sz w:val="28"/>
          <w:szCs w:val="28"/>
        </w:rPr>
        <w:t xml:space="preserve"> </w:t>
      </w:r>
      <w:r w:rsidR="00885B91" w:rsidRPr="00B52D94">
        <w:rPr>
          <w:rFonts w:ascii="Times New Roman" w:hAnsi="Times New Roman" w:cs="Times New Roman"/>
          <w:b/>
          <w:bCs/>
          <w:sz w:val="28"/>
          <w:szCs w:val="28"/>
        </w:rPr>
        <w:t xml:space="preserve">lãnh đạo </w:t>
      </w:r>
      <w:r w:rsidR="005A078C" w:rsidRPr="00B52D94">
        <w:rPr>
          <w:rFonts w:ascii="Times New Roman" w:hAnsi="Times New Roman" w:cs="Times New Roman"/>
          <w:b/>
          <w:bCs/>
          <w:sz w:val="28"/>
          <w:szCs w:val="28"/>
        </w:rPr>
        <w:t>chính trị, quân sự tài năng</w:t>
      </w:r>
      <w:r w:rsidR="004117A0" w:rsidRPr="00B52D94">
        <w:rPr>
          <w:rFonts w:ascii="Times New Roman" w:hAnsi="Times New Roman" w:cs="Times New Roman"/>
          <w:b/>
          <w:bCs/>
          <w:sz w:val="28"/>
          <w:szCs w:val="28"/>
        </w:rPr>
        <w:t xml:space="preserve"> </w:t>
      </w:r>
      <w:r w:rsidR="00186C13" w:rsidRPr="00B52D94">
        <w:rPr>
          <w:rFonts w:ascii="Times New Roman" w:hAnsi="Times New Roman" w:cs="Times New Roman"/>
          <w:b/>
          <w:bCs/>
          <w:sz w:val="28"/>
          <w:szCs w:val="28"/>
        </w:rPr>
        <w:t xml:space="preserve">của </w:t>
      </w:r>
      <w:r w:rsidR="004117A0" w:rsidRPr="00B52D94">
        <w:rPr>
          <w:rFonts w:ascii="Times New Roman" w:hAnsi="Times New Roman" w:cs="Times New Roman"/>
          <w:b/>
          <w:bCs/>
          <w:sz w:val="28"/>
          <w:szCs w:val="28"/>
        </w:rPr>
        <w:t>Đảng</w:t>
      </w:r>
      <w:r w:rsidR="005A078C" w:rsidRPr="00B52D94">
        <w:rPr>
          <w:rFonts w:ascii="Times New Roman" w:hAnsi="Times New Roman" w:cs="Times New Roman"/>
          <w:b/>
          <w:bCs/>
          <w:sz w:val="28"/>
          <w:szCs w:val="28"/>
        </w:rPr>
        <w:t xml:space="preserve"> và cách mạng Việt Nam </w:t>
      </w:r>
    </w:p>
    <w:p w14:paraId="5258713D" w14:textId="502B8F34" w:rsidR="00AF576B" w:rsidRPr="00B52D94" w:rsidRDefault="006903E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K</w:t>
      </w:r>
      <w:r w:rsidR="004117A0" w:rsidRPr="00B52D94">
        <w:rPr>
          <w:rFonts w:ascii="Times New Roman" w:hAnsi="Times New Roman" w:cs="Times New Roman"/>
          <w:bCs/>
          <w:sz w:val="28"/>
          <w:szCs w:val="28"/>
        </w:rPr>
        <w:t>ể từ khi được kết nạp vào Đảng Cộng sả</w:t>
      </w:r>
      <w:r w:rsidR="0086318A" w:rsidRPr="00B52D94">
        <w:rPr>
          <w:rFonts w:ascii="Times New Roman" w:hAnsi="Times New Roman" w:cs="Times New Roman"/>
          <w:bCs/>
          <w:sz w:val="28"/>
          <w:szCs w:val="28"/>
        </w:rPr>
        <w:t xml:space="preserve">n Đông Dương tháng 7/1937 </w:t>
      </w:r>
      <w:r w:rsidR="00F06EFB" w:rsidRPr="00B52D94">
        <w:rPr>
          <w:rFonts w:ascii="Times New Roman" w:hAnsi="Times New Roman" w:cs="Times New Roman"/>
          <w:bCs/>
          <w:sz w:val="28"/>
          <w:szCs w:val="28"/>
        </w:rPr>
        <w:t>cho đến khi trút hơi thở cuối cùng vào ngày 6/7/1967</w:t>
      </w:r>
      <w:r w:rsidR="0086318A" w:rsidRPr="00B52D94">
        <w:rPr>
          <w:rFonts w:ascii="Times New Roman" w:hAnsi="Times New Roman" w:cs="Times New Roman"/>
          <w:bCs/>
          <w:sz w:val="28"/>
          <w:szCs w:val="28"/>
        </w:rPr>
        <w:t xml:space="preserve">, </w:t>
      </w:r>
      <w:r w:rsidR="00F06EFB" w:rsidRPr="00B52D94">
        <w:rPr>
          <w:rFonts w:ascii="Times New Roman" w:hAnsi="Times New Roman" w:cs="Times New Roman"/>
          <w:bCs/>
          <w:sz w:val="28"/>
          <w:szCs w:val="28"/>
        </w:rPr>
        <w:t xml:space="preserve">đồng chí </w:t>
      </w:r>
      <w:r w:rsidR="00AF576B" w:rsidRPr="00B52D94">
        <w:rPr>
          <w:rFonts w:ascii="Times New Roman" w:hAnsi="Times New Roman" w:cs="Times New Roman"/>
          <w:bCs/>
          <w:sz w:val="28"/>
          <w:szCs w:val="28"/>
        </w:rPr>
        <w:t xml:space="preserve">Nguyễn Chí Thanh </w:t>
      </w:r>
      <w:r w:rsidR="004117A0" w:rsidRPr="00B52D94">
        <w:rPr>
          <w:rFonts w:ascii="Times New Roman" w:hAnsi="Times New Roman" w:cs="Times New Roman"/>
          <w:bCs/>
          <w:sz w:val="28"/>
          <w:szCs w:val="28"/>
        </w:rPr>
        <w:t xml:space="preserve">đã </w:t>
      </w:r>
      <w:r w:rsidR="00F06EFB" w:rsidRPr="00B52D94">
        <w:rPr>
          <w:rFonts w:ascii="Times New Roman" w:hAnsi="Times New Roman" w:cs="Times New Roman"/>
          <w:bCs/>
          <w:sz w:val="28"/>
          <w:szCs w:val="28"/>
        </w:rPr>
        <w:t xml:space="preserve">được Đảng và Chủ tịch Hồ Chí Minh tin tưởng giao đảm đương nhiều trọng trách khác nhau trong Đảng, trong Quân đội. Ở cương vị nào, trong bất cứ hoàn cảnh nào, dù khi cách mạng gặp thuận lợi hay khó khăn, nhất là trong những bước ngoặt của lịch sử, phẩm chất, uy tín của đồng chí Nguyễn Chí Thanh lại càng được khẳng định và </w:t>
      </w:r>
      <w:r w:rsidR="004117A0" w:rsidRPr="00B52D94">
        <w:rPr>
          <w:rFonts w:ascii="Times New Roman" w:hAnsi="Times New Roman" w:cs="Times New Roman"/>
          <w:bCs/>
          <w:sz w:val="28"/>
          <w:szCs w:val="28"/>
        </w:rPr>
        <w:t>t</w:t>
      </w:r>
      <w:r w:rsidR="00622388" w:rsidRPr="00B52D94">
        <w:rPr>
          <w:rFonts w:ascii="Times New Roman" w:hAnsi="Times New Roman" w:cs="Times New Roman"/>
          <w:bCs/>
          <w:sz w:val="28"/>
          <w:szCs w:val="28"/>
        </w:rPr>
        <w:t>ỏ</w:t>
      </w:r>
      <w:r w:rsidR="004117A0" w:rsidRPr="00B52D94">
        <w:rPr>
          <w:rFonts w:ascii="Times New Roman" w:hAnsi="Times New Roman" w:cs="Times New Roman"/>
          <w:bCs/>
          <w:sz w:val="28"/>
          <w:szCs w:val="28"/>
        </w:rPr>
        <w:t xml:space="preserve"> rõ tài năng xuất chúng. </w:t>
      </w:r>
    </w:p>
    <w:p w14:paraId="0783B351" w14:textId="204930F9" w:rsidR="004117A0" w:rsidRPr="00B52D94" w:rsidRDefault="004117A0" w:rsidP="00BA46FA">
      <w:pPr>
        <w:widowControl w:val="0"/>
        <w:spacing w:after="120" w:line="288" w:lineRule="auto"/>
        <w:ind w:firstLine="720"/>
        <w:jc w:val="both"/>
        <w:rPr>
          <w:rFonts w:ascii="Times New Roman" w:hAnsi="Times New Roman" w:cs="Times New Roman"/>
          <w:b/>
          <w:sz w:val="28"/>
          <w:szCs w:val="28"/>
        </w:rPr>
      </w:pPr>
      <w:r w:rsidRPr="00B52D94">
        <w:rPr>
          <w:rFonts w:ascii="Times New Roman" w:hAnsi="Times New Roman" w:cs="Times New Roman"/>
          <w:bCs/>
          <w:sz w:val="28"/>
          <w:szCs w:val="28"/>
        </w:rPr>
        <w:t xml:space="preserve">Chỉ 4 tháng sau khi đứng vào hàng ngũ chiến đấu của Đảng, tháng 11/1937, Nguyễn Vịnh </w:t>
      </w:r>
      <w:r w:rsidR="00AF576B" w:rsidRPr="00B52D94">
        <w:rPr>
          <w:rFonts w:ascii="Times New Roman" w:hAnsi="Times New Roman" w:cs="Times New Roman"/>
          <w:bCs/>
          <w:sz w:val="28"/>
          <w:szCs w:val="28"/>
        </w:rPr>
        <w:t>(tên gọi đồng chí từ tháng 8/1945 trở về t</w:t>
      </w:r>
      <w:r w:rsidR="00EE606F" w:rsidRPr="00B52D94">
        <w:rPr>
          <w:rFonts w:ascii="Times New Roman" w:hAnsi="Times New Roman" w:cs="Times New Roman"/>
          <w:bCs/>
          <w:sz w:val="28"/>
          <w:szCs w:val="28"/>
        </w:rPr>
        <w:t>r</w:t>
      </w:r>
      <w:r w:rsidR="00AF576B" w:rsidRPr="00B52D94">
        <w:rPr>
          <w:rFonts w:ascii="Times New Roman" w:hAnsi="Times New Roman" w:cs="Times New Roman"/>
          <w:bCs/>
          <w:sz w:val="28"/>
          <w:szCs w:val="28"/>
        </w:rPr>
        <w:t xml:space="preserve">ước) </w:t>
      </w:r>
      <w:r w:rsidRPr="00B52D94">
        <w:rPr>
          <w:rFonts w:ascii="Times New Roman" w:hAnsi="Times New Roman" w:cs="Times New Roman"/>
          <w:bCs/>
          <w:sz w:val="28"/>
          <w:szCs w:val="28"/>
        </w:rPr>
        <w:t>trở thành Bí thư Chi bộ Đảng đầu tiên của huyện Quảng Điền</w:t>
      </w:r>
      <w:r w:rsidR="00F06EFB"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 xml:space="preserve"> Chi bộ Niêm Phò và ở độ tuổi </w:t>
      </w:r>
      <w:r w:rsidR="00EE606F" w:rsidRPr="00B52D94">
        <w:rPr>
          <w:rFonts w:ascii="Times New Roman" w:hAnsi="Times New Roman" w:cs="Times New Roman"/>
          <w:bCs/>
          <w:sz w:val="28"/>
          <w:szCs w:val="28"/>
        </w:rPr>
        <w:t>24</w:t>
      </w:r>
      <w:r w:rsidRPr="00B52D94">
        <w:rPr>
          <w:rFonts w:ascii="Times New Roman" w:hAnsi="Times New Roman" w:cs="Times New Roman"/>
          <w:bCs/>
          <w:sz w:val="28"/>
          <w:szCs w:val="28"/>
        </w:rPr>
        <w:t xml:space="preserve"> Nguyễn Vịnh là Bí thư Tỉnh ủy Thừa Thiên (đầu năm 1938).</w:t>
      </w:r>
      <w:r w:rsidRPr="00B52D94">
        <w:rPr>
          <w:rFonts w:ascii="Times New Roman" w:hAnsi="Times New Roman" w:cs="Times New Roman"/>
          <w:b/>
          <w:sz w:val="28"/>
          <w:szCs w:val="28"/>
        </w:rPr>
        <w:t xml:space="preserve"> </w:t>
      </w:r>
    </w:p>
    <w:p w14:paraId="7D831073" w14:textId="330955EF" w:rsidR="006903E4" w:rsidRPr="00B52D94" w:rsidRDefault="006903E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Trong cao trào cứu nước, giải phóng dân tộc, khi thời cơ Tổng khởi nghĩa tới gần, tháng 8/1945, thay mặt tổ chức Đảng ở Trung Kỳ, đồng chí đi dự Hội nghị toàn quốc của Đảng ở Tân Trào </w:t>
      </w:r>
      <w:r w:rsidR="004F5895" w:rsidRPr="00B52D94">
        <w:rPr>
          <w:rFonts w:ascii="Times New Roman" w:hAnsi="Times New Roman" w:cs="Times New Roman"/>
          <w:bCs/>
          <w:sz w:val="28"/>
          <w:szCs w:val="28"/>
        </w:rPr>
        <w:t>(</w:t>
      </w:r>
      <w:r w:rsidR="00885B91" w:rsidRPr="00B52D94">
        <w:rPr>
          <w:rFonts w:ascii="Times New Roman" w:hAnsi="Times New Roman" w:cs="Times New Roman"/>
          <w:bCs/>
          <w:sz w:val="28"/>
          <w:szCs w:val="28"/>
        </w:rPr>
        <w:t>Tuyên Quang</w:t>
      </w:r>
      <w:r w:rsidR="004F5895" w:rsidRPr="00B52D94">
        <w:rPr>
          <w:rFonts w:ascii="Times New Roman" w:hAnsi="Times New Roman" w:cs="Times New Roman"/>
          <w:bCs/>
          <w:sz w:val="28"/>
          <w:szCs w:val="28"/>
        </w:rPr>
        <w:t>) -</w:t>
      </w:r>
      <w:r w:rsidR="00885B91" w:rsidRPr="00B52D94">
        <w:rPr>
          <w:rFonts w:ascii="Times New Roman" w:hAnsi="Times New Roman" w:cs="Times New Roman"/>
          <w:bCs/>
          <w:sz w:val="28"/>
          <w:szCs w:val="28"/>
        </w:rPr>
        <w:t xml:space="preserve"> Thủ đô Khu Giải phóng </w:t>
      </w:r>
      <w:r w:rsidRPr="00B52D94">
        <w:rPr>
          <w:rFonts w:ascii="Times New Roman" w:hAnsi="Times New Roman" w:cs="Times New Roman"/>
          <w:bCs/>
          <w:sz w:val="28"/>
          <w:szCs w:val="28"/>
        </w:rPr>
        <w:t>(ngày 14/8/1945). Tại Hội nghị lịch sử này, đồng chí được cử làm Ủy viên Trung ương Đảng (chính thức) và vinh dự được gặp lãnh tụ Hồ Chí Minh. Kể từ thời điểm lịch sử</w:t>
      </w:r>
      <w:r w:rsidR="00F06EFB" w:rsidRPr="00B52D94">
        <w:rPr>
          <w:rFonts w:ascii="Times New Roman" w:hAnsi="Times New Roman" w:cs="Times New Roman"/>
          <w:bCs/>
          <w:sz w:val="28"/>
          <w:szCs w:val="28"/>
        </w:rPr>
        <w:t xml:space="preserve"> đó, đ</w:t>
      </w:r>
      <w:r w:rsidRPr="00B52D94">
        <w:rPr>
          <w:rFonts w:ascii="Times New Roman" w:hAnsi="Times New Roman" w:cs="Times New Roman"/>
          <w:bCs/>
          <w:sz w:val="28"/>
          <w:szCs w:val="28"/>
        </w:rPr>
        <w:t>ồng chí mang tên gọi mớ</w:t>
      </w:r>
      <w:r w:rsidR="00F06EFB" w:rsidRPr="00B52D94">
        <w:rPr>
          <w:rFonts w:ascii="Times New Roman" w:hAnsi="Times New Roman" w:cs="Times New Roman"/>
          <w:bCs/>
          <w:sz w:val="28"/>
          <w:szCs w:val="28"/>
        </w:rPr>
        <w:t>i -</w:t>
      </w:r>
      <w:r w:rsidRPr="00B52D94">
        <w:rPr>
          <w:rFonts w:ascii="Times New Roman" w:hAnsi="Times New Roman" w:cs="Times New Roman"/>
          <w:bCs/>
          <w:sz w:val="28"/>
          <w:szCs w:val="28"/>
        </w:rPr>
        <w:t xml:space="preserve"> Nguyễn Chí Thanh và được Trung ương Đảng chỉ định làm Bí thư Xứ ủy Trung Kỳ. </w:t>
      </w:r>
      <w:r w:rsidR="00885B91" w:rsidRPr="00B52D94">
        <w:rPr>
          <w:rFonts w:ascii="Times New Roman" w:hAnsi="Times New Roman" w:cs="Times New Roman"/>
          <w:bCs/>
          <w:sz w:val="28"/>
          <w:szCs w:val="28"/>
        </w:rPr>
        <w:t xml:space="preserve"> Tiếp đó, ngày 16</w:t>
      </w:r>
      <w:r w:rsidR="004F5895" w:rsidRPr="00B52D94">
        <w:rPr>
          <w:rFonts w:ascii="Times New Roman" w:hAnsi="Times New Roman" w:cs="Times New Roman"/>
          <w:bCs/>
          <w:sz w:val="28"/>
          <w:szCs w:val="28"/>
        </w:rPr>
        <w:t xml:space="preserve"> tháng </w:t>
      </w:r>
      <w:r w:rsidR="00885B91" w:rsidRPr="00B52D94">
        <w:rPr>
          <w:rFonts w:ascii="Times New Roman" w:hAnsi="Times New Roman" w:cs="Times New Roman"/>
          <w:bCs/>
          <w:sz w:val="28"/>
          <w:szCs w:val="28"/>
        </w:rPr>
        <w:t>8</w:t>
      </w:r>
      <w:r w:rsidR="004F5895" w:rsidRPr="00B52D94">
        <w:rPr>
          <w:rFonts w:ascii="Times New Roman" w:hAnsi="Times New Roman" w:cs="Times New Roman"/>
          <w:bCs/>
          <w:sz w:val="28"/>
          <w:szCs w:val="28"/>
        </w:rPr>
        <w:t xml:space="preserve"> năm </w:t>
      </w:r>
      <w:r w:rsidR="00885B91" w:rsidRPr="00B52D94">
        <w:rPr>
          <w:rFonts w:ascii="Times New Roman" w:hAnsi="Times New Roman" w:cs="Times New Roman"/>
          <w:bCs/>
          <w:sz w:val="28"/>
          <w:szCs w:val="28"/>
        </w:rPr>
        <w:lastRenderedPageBreak/>
        <w:t xml:space="preserve">1945, đồng chí cùng hơn 60 đại biểu đại diện cho các đảng phái, đoàn thể, dân tộc, tôn giáo và kiều bào ở nước ngoài, tham dự Đại hội quốc dân tại đình Tân Trào. Đại hội </w:t>
      </w:r>
      <w:r w:rsidR="001753BC" w:rsidRPr="00B52D94">
        <w:rPr>
          <w:rFonts w:ascii="Times New Roman" w:hAnsi="Times New Roman" w:cs="Times New Roman"/>
          <w:bCs/>
          <w:sz w:val="28"/>
          <w:szCs w:val="28"/>
        </w:rPr>
        <w:t xml:space="preserve">cử ra </w:t>
      </w:r>
      <w:r w:rsidR="00885B91" w:rsidRPr="00B52D94">
        <w:rPr>
          <w:rFonts w:ascii="Times New Roman" w:hAnsi="Times New Roman" w:cs="Times New Roman"/>
          <w:bCs/>
          <w:sz w:val="28"/>
          <w:szCs w:val="28"/>
        </w:rPr>
        <w:t xml:space="preserve">Ủy ban giải phóng dân tộc Việt Nam </w:t>
      </w:r>
      <w:r w:rsidR="004F5895" w:rsidRPr="00B52D94">
        <w:rPr>
          <w:rFonts w:ascii="Times New Roman" w:hAnsi="Times New Roman" w:cs="Times New Roman"/>
          <w:bCs/>
          <w:sz w:val="28"/>
          <w:szCs w:val="28"/>
        </w:rPr>
        <w:t>-</w:t>
      </w:r>
      <w:r w:rsidR="00885B91" w:rsidRPr="00B52D94">
        <w:rPr>
          <w:rFonts w:ascii="Times New Roman" w:hAnsi="Times New Roman" w:cs="Times New Roman"/>
          <w:bCs/>
          <w:sz w:val="28"/>
          <w:szCs w:val="28"/>
        </w:rPr>
        <w:t xml:space="preserve"> tức Chính phủ lâm thời nước Việt Nam dân chủ cộng hòa, do Hồ Chí Minh làm Chủ tịch. Nguyễn Chí Thanh là </w:t>
      </w:r>
      <w:r w:rsidR="00AB453C" w:rsidRPr="00B52D94">
        <w:rPr>
          <w:rFonts w:ascii="Times New Roman" w:hAnsi="Times New Roman" w:cs="Times New Roman"/>
          <w:bCs/>
          <w:sz w:val="28"/>
          <w:szCs w:val="28"/>
        </w:rPr>
        <w:t xml:space="preserve">một trong 15 thành </w:t>
      </w:r>
      <w:r w:rsidR="00885B91" w:rsidRPr="00B52D94">
        <w:rPr>
          <w:rFonts w:ascii="Times New Roman" w:hAnsi="Times New Roman" w:cs="Times New Roman"/>
          <w:bCs/>
          <w:sz w:val="28"/>
          <w:szCs w:val="28"/>
        </w:rPr>
        <w:t>viên Ủy ban Giải phóng dân tộc Việt Nam.</w:t>
      </w:r>
      <w:r w:rsidR="001753BC" w:rsidRPr="00B52D94">
        <w:rPr>
          <w:rFonts w:ascii="Times New Roman" w:hAnsi="Times New Roman" w:cs="Times New Roman"/>
          <w:bCs/>
          <w:sz w:val="28"/>
          <w:szCs w:val="28"/>
        </w:rPr>
        <w:t xml:space="preserve"> Sáng ngày 17</w:t>
      </w:r>
      <w:r w:rsidR="004F5895" w:rsidRPr="00B52D94">
        <w:rPr>
          <w:rFonts w:ascii="Times New Roman" w:hAnsi="Times New Roman" w:cs="Times New Roman"/>
          <w:bCs/>
          <w:sz w:val="28"/>
          <w:szCs w:val="28"/>
        </w:rPr>
        <w:t xml:space="preserve"> tháng </w:t>
      </w:r>
      <w:r w:rsidR="001753BC" w:rsidRPr="00B52D94">
        <w:rPr>
          <w:rFonts w:ascii="Times New Roman" w:hAnsi="Times New Roman" w:cs="Times New Roman"/>
          <w:bCs/>
          <w:sz w:val="28"/>
          <w:szCs w:val="28"/>
        </w:rPr>
        <w:t>8</w:t>
      </w:r>
      <w:r w:rsidR="004F5895" w:rsidRPr="00B52D94">
        <w:rPr>
          <w:rFonts w:ascii="Times New Roman" w:hAnsi="Times New Roman" w:cs="Times New Roman"/>
          <w:bCs/>
          <w:sz w:val="28"/>
          <w:szCs w:val="28"/>
        </w:rPr>
        <w:t xml:space="preserve"> năm </w:t>
      </w:r>
      <w:r w:rsidR="001753BC" w:rsidRPr="00B52D94">
        <w:rPr>
          <w:rFonts w:ascii="Times New Roman" w:hAnsi="Times New Roman" w:cs="Times New Roman"/>
          <w:bCs/>
          <w:sz w:val="28"/>
          <w:szCs w:val="28"/>
        </w:rPr>
        <w:t>1945, Nguyễn Chí Thanh chứng kiến Ủy ban Giải phóng dân tộc Việt Nam làm lễ tuyên thệ trước đình Tân Trào. Chủ tịch Hồ Chí Minh hướng lên lá cờ đỏ sao vàng tuyên thệ: Chúng tôi là những người được Quốc dân Đại biểu bầu vào Ủy ban Giải phóng dân tộc để lãnh đạo cuộc cách mạng của nhân dân ta. Trước lá cờ thiêng liêng của Tổ quốc, chúng tôi nguyện lãnh đạo nhân dân tiến lên, ra sức chiến đấu chống quân thù, giành lại độc lập cho Tổ quốc. Dù phải hy sinh đến giọt máu cuối cùng, quyết không lùi bước. Xin thề!”</w:t>
      </w:r>
      <w:r w:rsidR="001753BC" w:rsidRPr="00B52D94">
        <w:rPr>
          <w:rStyle w:val="FootnoteReference"/>
          <w:rFonts w:ascii="Times New Roman" w:hAnsi="Times New Roman" w:cs="Times New Roman"/>
          <w:bCs/>
          <w:sz w:val="28"/>
          <w:szCs w:val="28"/>
        </w:rPr>
        <w:footnoteReference w:id="2"/>
      </w:r>
      <w:r w:rsidR="001753BC" w:rsidRPr="00B52D94">
        <w:rPr>
          <w:rFonts w:ascii="Times New Roman" w:hAnsi="Times New Roman" w:cs="Times New Roman"/>
          <w:bCs/>
          <w:sz w:val="28"/>
          <w:szCs w:val="28"/>
        </w:rPr>
        <w:t xml:space="preserve"> </w:t>
      </w:r>
    </w:p>
    <w:p w14:paraId="281B1918" w14:textId="4E8861CD" w:rsidR="006903E4" w:rsidRPr="00B52D94" w:rsidRDefault="006903E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Trên cương vị, trọng trách mới, </w:t>
      </w:r>
      <w:r w:rsidR="00885B91" w:rsidRPr="00B52D94">
        <w:rPr>
          <w:rFonts w:ascii="Times New Roman" w:hAnsi="Times New Roman" w:cs="Times New Roman"/>
          <w:bCs/>
          <w:sz w:val="28"/>
          <w:szCs w:val="28"/>
        </w:rPr>
        <w:t xml:space="preserve">từ Tân Trào, </w:t>
      </w:r>
      <w:r w:rsidRPr="00B52D94">
        <w:rPr>
          <w:rFonts w:ascii="Times New Roman" w:hAnsi="Times New Roman" w:cs="Times New Roman"/>
          <w:bCs/>
          <w:sz w:val="28"/>
          <w:szCs w:val="28"/>
        </w:rPr>
        <w:t xml:space="preserve"> đồng chí Nguyễn Chí Thanh trở về Trung Kỳ khẩn trương truyền đạt Nghị quyết Hội nghị toàn quốc của Đảng</w:t>
      </w:r>
      <w:r w:rsidR="00AB453C" w:rsidRPr="00B52D94">
        <w:rPr>
          <w:rFonts w:ascii="Times New Roman" w:hAnsi="Times New Roman" w:cs="Times New Roman"/>
          <w:bCs/>
          <w:sz w:val="28"/>
          <w:szCs w:val="28"/>
        </w:rPr>
        <w:t xml:space="preserve"> và chủ trương Tổng khởi nghĩa giành chính quyền của Quốc dân Đại hội Tân Trào </w:t>
      </w:r>
      <w:r w:rsidRPr="00B52D94">
        <w:rPr>
          <w:rFonts w:ascii="Times New Roman" w:hAnsi="Times New Roman" w:cs="Times New Roman"/>
          <w:bCs/>
          <w:sz w:val="28"/>
          <w:szCs w:val="28"/>
        </w:rPr>
        <w:t xml:space="preserve">cho các Đảng bộ trong Xứ và chỉ đạo cuộc khởi nghĩa giành chính quyền về tay nhân dân ở Huế thắng lợi </w:t>
      </w:r>
      <w:r w:rsidR="004F5895" w:rsidRPr="00B52D94">
        <w:rPr>
          <w:rFonts w:ascii="Times New Roman" w:hAnsi="Times New Roman" w:cs="Times New Roman"/>
          <w:bCs/>
          <w:sz w:val="28"/>
          <w:szCs w:val="28"/>
        </w:rPr>
        <w:t>(</w:t>
      </w:r>
      <w:r w:rsidRPr="00B52D94">
        <w:rPr>
          <w:rFonts w:ascii="Times New Roman" w:hAnsi="Times New Roman" w:cs="Times New Roman"/>
          <w:bCs/>
          <w:sz w:val="28"/>
          <w:szCs w:val="28"/>
        </w:rPr>
        <w:t>ngày 23/8/1945</w:t>
      </w:r>
      <w:r w:rsidR="004F5895" w:rsidRPr="00B52D94">
        <w:rPr>
          <w:rFonts w:ascii="Times New Roman" w:hAnsi="Times New Roman" w:cs="Times New Roman"/>
          <w:bCs/>
          <w:sz w:val="28"/>
          <w:szCs w:val="28"/>
        </w:rPr>
        <w:t>)</w:t>
      </w:r>
      <w:r w:rsidRPr="00B52D94">
        <w:rPr>
          <w:rFonts w:ascii="Times New Roman" w:hAnsi="Times New Roman" w:cs="Times New Roman"/>
          <w:bCs/>
          <w:sz w:val="28"/>
          <w:szCs w:val="28"/>
        </w:rPr>
        <w:t>, để cùng với Hà Nộ</w:t>
      </w:r>
      <w:r w:rsidR="00885B91" w:rsidRPr="00B52D94">
        <w:rPr>
          <w:rFonts w:ascii="Times New Roman" w:hAnsi="Times New Roman" w:cs="Times New Roman"/>
          <w:bCs/>
          <w:sz w:val="28"/>
          <w:szCs w:val="28"/>
        </w:rPr>
        <w:t>i, S</w:t>
      </w:r>
      <w:r w:rsidRPr="00B52D94">
        <w:rPr>
          <w:rFonts w:ascii="Times New Roman" w:hAnsi="Times New Roman" w:cs="Times New Roman"/>
          <w:bCs/>
          <w:sz w:val="28"/>
          <w:szCs w:val="28"/>
        </w:rPr>
        <w:t xml:space="preserve">ài Gòn, góp phần quyết định thắng lợi của </w:t>
      </w:r>
      <w:r w:rsidR="00AB453C" w:rsidRPr="00B52D94">
        <w:rPr>
          <w:rFonts w:ascii="Times New Roman" w:hAnsi="Times New Roman" w:cs="Times New Roman"/>
          <w:bCs/>
          <w:sz w:val="28"/>
          <w:szCs w:val="28"/>
        </w:rPr>
        <w:t xml:space="preserve">Cách mạng </w:t>
      </w:r>
      <w:r w:rsidRPr="00B52D94">
        <w:rPr>
          <w:rFonts w:ascii="Times New Roman" w:hAnsi="Times New Roman" w:cs="Times New Roman"/>
          <w:bCs/>
          <w:sz w:val="28"/>
          <w:szCs w:val="28"/>
        </w:rPr>
        <w:t xml:space="preserve">Tháng </w:t>
      </w:r>
      <w:r w:rsidR="00AB453C" w:rsidRPr="00B52D94">
        <w:rPr>
          <w:rFonts w:ascii="Times New Roman" w:hAnsi="Times New Roman" w:cs="Times New Roman"/>
          <w:bCs/>
          <w:sz w:val="28"/>
          <w:szCs w:val="28"/>
        </w:rPr>
        <w:t>Tám</w:t>
      </w:r>
      <w:r w:rsidRPr="00B52D94">
        <w:rPr>
          <w:rFonts w:ascii="Times New Roman" w:hAnsi="Times New Roman" w:cs="Times New Roman"/>
          <w:bCs/>
          <w:sz w:val="28"/>
          <w:szCs w:val="28"/>
        </w:rPr>
        <w:t xml:space="preserve"> </w:t>
      </w:r>
      <w:r w:rsidR="00F06EFB" w:rsidRPr="00B52D94">
        <w:rPr>
          <w:rFonts w:ascii="Times New Roman" w:hAnsi="Times New Roman" w:cs="Times New Roman"/>
          <w:bCs/>
          <w:sz w:val="28"/>
          <w:szCs w:val="28"/>
        </w:rPr>
        <w:t xml:space="preserve">vĩ đại </w:t>
      </w:r>
      <w:r w:rsidRPr="00B52D94">
        <w:rPr>
          <w:rFonts w:ascii="Times New Roman" w:hAnsi="Times New Roman" w:cs="Times New Roman"/>
          <w:bCs/>
          <w:sz w:val="28"/>
          <w:szCs w:val="28"/>
        </w:rPr>
        <w:t>trên phạm vi cả nước.</w:t>
      </w:r>
    </w:p>
    <w:p w14:paraId="329E7760" w14:textId="7D2369A7" w:rsidR="006903E4" w:rsidRPr="00B52D94" w:rsidRDefault="006903E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Sau khi khởi nghĩa thắng lợi, Nguyễn Chí Thanh đã triệu tập Hội nghị toàn Xứ để thống nhất tổ chức Đảng ở miền Trung. Dưới sự lãnh đạo của đồng chí, Xứ ủy đã lãnh đạo nhân dân xóa bỏ chế độ thự</w:t>
      </w:r>
      <w:r w:rsidR="00F06EFB" w:rsidRPr="00B52D94">
        <w:rPr>
          <w:rFonts w:ascii="Times New Roman" w:hAnsi="Times New Roman" w:cs="Times New Roman"/>
          <w:bCs/>
          <w:sz w:val="28"/>
          <w:szCs w:val="28"/>
        </w:rPr>
        <w:t>c dân -</w:t>
      </w:r>
      <w:r w:rsidRPr="00B52D94">
        <w:rPr>
          <w:rFonts w:ascii="Times New Roman" w:hAnsi="Times New Roman" w:cs="Times New Roman"/>
          <w:bCs/>
          <w:sz w:val="28"/>
          <w:szCs w:val="28"/>
        </w:rPr>
        <w:t xml:space="preserve"> phong kiến, xây dựng chính quyền cách mạng, kiến thiết chế độ mới.</w:t>
      </w:r>
    </w:p>
    <w:p w14:paraId="0456668F" w14:textId="52992DD1" w:rsidR="006903E4" w:rsidRPr="00B52D94" w:rsidRDefault="006903E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Kháng chiến toàn quốc bùng nổ (19/12/1946), theo lời kêu gọi </w:t>
      </w:r>
      <w:r w:rsidR="00F06EFB" w:rsidRPr="00B52D94">
        <w:rPr>
          <w:rFonts w:ascii="Times New Roman" w:hAnsi="Times New Roman" w:cs="Times New Roman"/>
          <w:bCs/>
          <w:sz w:val="28"/>
          <w:szCs w:val="28"/>
        </w:rPr>
        <w:t xml:space="preserve">cứu nước </w:t>
      </w:r>
      <w:r w:rsidRPr="00B52D94">
        <w:rPr>
          <w:rFonts w:ascii="Times New Roman" w:hAnsi="Times New Roman" w:cs="Times New Roman"/>
          <w:bCs/>
          <w:sz w:val="28"/>
          <w:szCs w:val="28"/>
        </w:rPr>
        <w:t xml:space="preserve">thiêng liêng của Chủ tịch Hồ Chí Minh, Nguyễn Chí Thanh đã trực tiếp chỉ huy cuộc bao vây đánh địch kéo dài 50 ngày đêm quyết liệt ở mặt trận Huế. Sau đó, đồng chí chỉ đạo tổ chức lực lượng rút khỏi thành phố Huế để bảo toàn lực lượng và tiến hành cuộc kháng chiến trường kỳ. </w:t>
      </w:r>
    </w:p>
    <w:p w14:paraId="35B269A4" w14:textId="7E44DE1D" w:rsidR="005A078C" w:rsidRPr="00B52D94" w:rsidRDefault="005A078C"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iCs/>
          <w:sz w:val="28"/>
          <w:szCs w:val="28"/>
        </w:rPr>
        <w:t>T</w:t>
      </w:r>
      <w:r w:rsidRPr="00B52D94">
        <w:rPr>
          <w:rFonts w:ascii="Times New Roman" w:hAnsi="Times New Roman" w:cs="Times New Roman"/>
          <w:bCs/>
          <w:sz w:val="28"/>
          <w:szCs w:val="28"/>
        </w:rPr>
        <w:t xml:space="preserve">rong giai đoạn đầu kháng chiến chống Pháp, đồng chí Nguyễn Chí Thanh là Bí thư Tỉnh ủy Thừa Thiên, kiêm Bí thư Phân Khu Bình - Trị - Thiên. </w:t>
      </w:r>
      <w:r w:rsidR="00F06EFB" w:rsidRPr="00B52D94">
        <w:rPr>
          <w:rFonts w:ascii="Times New Roman" w:hAnsi="Times New Roman" w:cs="Times New Roman"/>
          <w:bCs/>
          <w:sz w:val="28"/>
          <w:szCs w:val="28"/>
        </w:rPr>
        <w:t>Đồng chí</w:t>
      </w:r>
      <w:r w:rsidRPr="00B52D94">
        <w:rPr>
          <w:rFonts w:ascii="Times New Roman" w:hAnsi="Times New Roman" w:cs="Times New Roman"/>
          <w:bCs/>
          <w:sz w:val="28"/>
          <w:szCs w:val="28"/>
        </w:rPr>
        <w:t xml:space="preserve"> được Đảng bộ và nhân dân coi là “linh hồn cuộc kháng chiến ở Bình - Trị - Thiên”.</w:t>
      </w:r>
    </w:p>
    <w:p w14:paraId="188B90F5" w14:textId="611CE5A3" w:rsidR="005A078C" w:rsidRPr="00B52D94" w:rsidRDefault="005A078C"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Cuối năm 1948, tại Đại hội Đảng bộ Liên khu IV, đồng chí được bầu làm Bí thư Liên Khu ủy IV. Đầu năm 1950, Trung ương Đảng quyết định điều động Nguyễn Chí Thanh </w:t>
      </w:r>
      <w:r w:rsidR="004F5895" w:rsidRPr="00B52D94">
        <w:rPr>
          <w:rFonts w:ascii="Times New Roman" w:hAnsi="Times New Roman" w:cs="Times New Roman"/>
          <w:bCs/>
          <w:sz w:val="28"/>
          <w:szCs w:val="28"/>
        </w:rPr>
        <w:t>-</w:t>
      </w:r>
      <w:r w:rsidR="00F06EFB" w:rsidRPr="00B52D94">
        <w:rPr>
          <w:rFonts w:ascii="Times New Roman" w:hAnsi="Times New Roman" w:cs="Times New Roman"/>
          <w:bCs/>
          <w:sz w:val="28"/>
          <w:szCs w:val="28"/>
        </w:rPr>
        <w:t xml:space="preserve"> một cán bộ giàu kinh nghiệm và năng lực lãnh đạo trên mặt </w:t>
      </w:r>
      <w:r w:rsidR="00F06EFB" w:rsidRPr="00B52D94">
        <w:rPr>
          <w:rFonts w:ascii="Times New Roman" w:hAnsi="Times New Roman" w:cs="Times New Roman"/>
          <w:bCs/>
          <w:sz w:val="28"/>
          <w:szCs w:val="28"/>
        </w:rPr>
        <w:lastRenderedPageBreak/>
        <w:t xml:space="preserve">trận tư tưởng, </w:t>
      </w:r>
      <w:r w:rsidRPr="00B52D94">
        <w:rPr>
          <w:rFonts w:ascii="Times New Roman" w:hAnsi="Times New Roman" w:cs="Times New Roman"/>
          <w:bCs/>
          <w:sz w:val="28"/>
          <w:szCs w:val="28"/>
        </w:rPr>
        <w:t>ra Việt Bắc và giao nhiệm vụ Phụ trách Ban Tuyên huấn Trung ương. Giữa năm 1950, đồng chí được điều động sang Quân đội để tăng cường sự lãnh đạo của Đảng trong lực lượng vũ trang và được Trung ương chỉ định làm Chủ nhiệm Tổng cục Chính trị Quân đội nhân dân Việt Nam, là Phó Bí thư Quân ủy Trung ương. Trên cương vị này, đồng chí đã đóng vai trò quan trọng trong việc xây dựng các lực lượng vũ trang nhân dân, nhất là về chính trị</w:t>
      </w:r>
      <w:r w:rsidR="004F5895"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w:t>
      </w:r>
      <w:r w:rsidR="004F5895"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 xml:space="preserve">tư tưởng . </w:t>
      </w:r>
    </w:p>
    <w:p w14:paraId="3D44D707" w14:textId="6BF5C47C" w:rsidR="005A078C" w:rsidRPr="00B52D94" w:rsidRDefault="005A078C"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Năm 1951, tại Đại hội </w:t>
      </w:r>
      <w:r w:rsidR="004F5895" w:rsidRPr="00B52D94">
        <w:rPr>
          <w:rFonts w:ascii="Times New Roman" w:hAnsi="Times New Roman" w:cs="Times New Roman"/>
          <w:bCs/>
          <w:sz w:val="28"/>
          <w:szCs w:val="28"/>
        </w:rPr>
        <w:t xml:space="preserve">đại biểu lần </w:t>
      </w:r>
      <w:r w:rsidRPr="00B52D94">
        <w:rPr>
          <w:rFonts w:ascii="Times New Roman" w:hAnsi="Times New Roman" w:cs="Times New Roman"/>
          <w:bCs/>
          <w:sz w:val="28"/>
          <w:szCs w:val="28"/>
        </w:rPr>
        <w:t>II của Đảng, Nguyễn Chí Thanh được bầu là Ủy viên Bộ Chính trị. Trên cương vị Chủ nhiệm Tổng cục Chính trị, Phó Bí thư Quân ủy Trung ương, Nguyễn Chí Thanh đã góp phần quan trọng lãnh đạo Quân đội ta làm nên thắng lợi của Chiến dịch Điện Biên Phủ 1954 “lừng lẫy năm châu, chấn động địa cầu”, kết thúc thắng lợi cuộc kháng chiến trường kỳ chống thực dân Pháp đầy gian khổ hy sinh, giải phóng hoàn toàn miền Bắc.</w:t>
      </w:r>
    </w:p>
    <w:p w14:paraId="14FA0116" w14:textId="13CF4E55" w:rsidR="005A078C" w:rsidRPr="00B52D94" w:rsidRDefault="005A078C"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Với công lao, cống hiến đặc biệt xuất sắc, năm 1959, Nguyễn Chí Thanh được Quốc hội</w:t>
      </w:r>
      <w:r w:rsidR="00F953EB" w:rsidRPr="00B52D94">
        <w:rPr>
          <w:rFonts w:ascii="Times New Roman" w:hAnsi="Times New Roman" w:cs="Times New Roman"/>
          <w:bCs/>
          <w:sz w:val="28"/>
          <w:szCs w:val="28"/>
        </w:rPr>
        <w:t>,</w:t>
      </w:r>
      <w:r w:rsidRPr="00B52D94">
        <w:rPr>
          <w:rFonts w:ascii="Times New Roman" w:hAnsi="Times New Roman" w:cs="Times New Roman"/>
          <w:bCs/>
          <w:sz w:val="28"/>
          <w:szCs w:val="28"/>
        </w:rPr>
        <w:t xml:space="preserve"> Chính phủ, Chủ tịch Hồ Chí Minh quết định phong quân hàm Đại tướng Quân đội nhân dân Việt Nam.</w:t>
      </w:r>
    </w:p>
    <w:p w14:paraId="56085ECA" w14:textId="2CA29B32" w:rsidR="005A078C" w:rsidRPr="00B52D94" w:rsidRDefault="005A078C"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Tại Đại hội </w:t>
      </w:r>
      <w:r w:rsidR="00F953EB" w:rsidRPr="00B52D94">
        <w:rPr>
          <w:rFonts w:ascii="Times New Roman" w:hAnsi="Times New Roman" w:cs="Times New Roman"/>
          <w:bCs/>
          <w:sz w:val="28"/>
          <w:szCs w:val="28"/>
        </w:rPr>
        <w:t xml:space="preserve">đại biểu lần </w:t>
      </w:r>
      <w:r w:rsidRPr="00B52D94">
        <w:rPr>
          <w:rFonts w:ascii="Times New Roman" w:hAnsi="Times New Roman" w:cs="Times New Roman"/>
          <w:bCs/>
          <w:sz w:val="28"/>
          <w:szCs w:val="28"/>
        </w:rPr>
        <w:t>III</w:t>
      </w:r>
      <w:r w:rsidR="00F953EB" w:rsidRPr="00B52D94">
        <w:rPr>
          <w:rFonts w:ascii="Times New Roman" w:hAnsi="Times New Roman" w:cs="Times New Roman"/>
          <w:bCs/>
          <w:sz w:val="28"/>
          <w:szCs w:val="28"/>
        </w:rPr>
        <w:t xml:space="preserve"> của Đảng</w:t>
      </w:r>
      <w:r w:rsidRPr="00B52D94">
        <w:rPr>
          <w:rFonts w:ascii="Times New Roman" w:hAnsi="Times New Roman" w:cs="Times New Roman"/>
          <w:bCs/>
          <w:sz w:val="28"/>
          <w:szCs w:val="28"/>
        </w:rPr>
        <w:t xml:space="preserve"> (9</w:t>
      </w:r>
      <w:r w:rsidR="00F953EB" w:rsidRPr="00B52D94">
        <w:rPr>
          <w:rFonts w:ascii="Times New Roman" w:hAnsi="Times New Roman" w:cs="Times New Roman"/>
          <w:bCs/>
          <w:sz w:val="28"/>
          <w:szCs w:val="28"/>
        </w:rPr>
        <w:t>/</w:t>
      </w:r>
      <w:r w:rsidRPr="00B52D94">
        <w:rPr>
          <w:rFonts w:ascii="Times New Roman" w:hAnsi="Times New Roman" w:cs="Times New Roman"/>
          <w:bCs/>
          <w:sz w:val="28"/>
          <w:szCs w:val="28"/>
        </w:rPr>
        <w:t>1960), Nguyễn Chí Thanh được bầu lại làm Ủy viên Bộ Chính trị, đồng thời được cử là Ủy viên Ủy ban Kiểm tra Trung ương, Chủ nhiệm Tổng cục chính trị Quân đội nhân dân Việt Nam, Phó Bí thư Quân ủy Trung ương, Ủy viên Hội đồng Quốc phòng.</w:t>
      </w:r>
    </w:p>
    <w:p w14:paraId="09E35DE2" w14:textId="7B616679" w:rsidR="005A078C" w:rsidRPr="00B52D94" w:rsidRDefault="005A078C"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Giữa lúc cuộc kháng chiến chống Mỹ, cứu nước bước vào giai đoạn ác liệt, đồng chí thôi đảm đương Phụ trách Ban Nông nghiệp Trung ương để tập trung sức lực, trí tuệ cho nhiệm vụ quân sự. Năm 1964, đồng chí được Bộ Chính trị điều động vào Nam Bộ</w:t>
      </w:r>
      <w:r w:rsidR="00186C13"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để tăng cường sự lãnh đạo của Đảng đối với cuộc kháng chiến chống Mỹ ở miền Nam</w:t>
      </w:r>
      <w:r w:rsidR="00A75511" w:rsidRPr="00B52D94">
        <w:rPr>
          <w:rFonts w:ascii="Times New Roman" w:hAnsi="Times New Roman" w:cs="Times New Roman"/>
          <w:bCs/>
          <w:sz w:val="28"/>
          <w:szCs w:val="28"/>
        </w:rPr>
        <w:t>. Đồng chí</w:t>
      </w:r>
      <w:r w:rsidR="00186C13" w:rsidRPr="00B52D94">
        <w:rPr>
          <w:rFonts w:ascii="Times New Roman" w:hAnsi="Times New Roman" w:cs="Times New Roman"/>
          <w:bCs/>
          <w:sz w:val="28"/>
          <w:szCs w:val="28"/>
        </w:rPr>
        <w:t xml:space="preserve"> tham gia Trung ương Cục miền Nam, </w:t>
      </w:r>
      <w:r w:rsidR="00186C13" w:rsidRPr="00B52D94">
        <w:rPr>
          <w:rFonts w:ascii="Times New Roman" w:hAnsi="Times New Roman" w:cs="Times New Roman"/>
          <w:sz w:val="28"/>
          <w:szCs w:val="28"/>
          <w:shd w:val="clear" w:color="auto" w:fill="FFFFFF"/>
        </w:rPr>
        <w:t>giữ chức Bí thư </w:t>
      </w:r>
      <w:hyperlink r:id="rId8" w:tooltip="Trung ương Cục miền Nam" w:history="1">
        <w:r w:rsidR="00186C13" w:rsidRPr="00B52D94">
          <w:rPr>
            <w:rStyle w:val="Hyperlink"/>
            <w:rFonts w:ascii="Times New Roman" w:hAnsi="Times New Roman" w:cs="Times New Roman"/>
            <w:color w:val="auto"/>
            <w:sz w:val="28"/>
            <w:szCs w:val="28"/>
            <w:u w:val="none"/>
            <w:shd w:val="clear" w:color="auto" w:fill="FFFFFF"/>
          </w:rPr>
          <w:t>Trung ương Cục miền Nam</w:t>
        </w:r>
      </w:hyperlink>
      <w:r w:rsidR="00186C13" w:rsidRPr="00B52D94">
        <w:rPr>
          <w:rFonts w:ascii="Times New Roman" w:hAnsi="Times New Roman" w:cs="Times New Roman"/>
          <w:sz w:val="28"/>
          <w:szCs w:val="28"/>
          <w:shd w:val="clear" w:color="auto" w:fill="FFFFFF"/>
        </w:rPr>
        <w:t>,</w:t>
      </w:r>
      <w:r w:rsidR="00653D81">
        <w:rPr>
          <w:rFonts w:ascii="Times New Roman" w:hAnsi="Times New Roman" w:cs="Times New Roman"/>
          <w:sz w:val="28"/>
          <w:szCs w:val="28"/>
          <w:shd w:val="clear" w:color="auto" w:fill="FFFFFF"/>
        </w:rPr>
        <w:t xml:space="preserve"> Bí thư Quân ủy Miền</w:t>
      </w:r>
      <w:r w:rsidR="00186C13" w:rsidRPr="00B52D94">
        <w:rPr>
          <w:rFonts w:ascii="Times New Roman" w:hAnsi="Times New Roman" w:cs="Times New Roman"/>
          <w:sz w:val="28"/>
          <w:szCs w:val="28"/>
          <w:shd w:val="clear" w:color="auto" w:fill="FFFFFF"/>
        </w:rPr>
        <w:t xml:space="preserve"> kiêm Chính ủy </w:t>
      </w:r>
      <w:r w:rsidR="00653D81">
        <w:rPr>
          <w:rFonts w:ascii="Times New Roman" w:hAnsi="Times New Roman" w:cs="Times New Roman"/>
          <w:sz w:val="28"/>
          <w:szCs w:val="28"/>
          <w:shd w:val="clear" w:color="auto" w:fill="FFFFFF"/>
        </w:rPr>
        <w:t>các lực lượng vũ trang giả</w:t>
      </w:r>
      <w:r w:rsidR="00186C13" w:rsidRPr="00B52D94">
        <w:rPr>
          <w:rFonts w:ascii="Times New Roman" w:hAnsi="Times New Roman" w:cs="Times New Roman"/>
          <w:sz w:val="28"/>
          <w:szCs w:val="28"/>
          <w:shd w:val="clear" w:color="auto" w:fill="FFFFFF"/>
        </w:rPr>
        <w:t>i phóng miền Nam</w:t>
      </w:r>
      <w:r w:rsidRPr="00B52D94">
        <w:rPr>
          <w:rFonts w:ascii="Times New Roman" w:hAnsi="Times New Roman" w:cs="Times New Roman"/>
          <w:bCs/>
          <w:sz w:val="28"/>
          <w:szCs w:val="28"/>
        </w:rPr>
        <w:t xml:space="preserve">. Đó là thời điểm </w:t>
      </w:r>
      <w:r w:rsidR="00F953EB" w:rsidRPr="00B52D94">
        <w:rPr>
          <w:rFonts w:ascii="Times New Roman" w:hAnsi="Times New Roman" w:cs="Times New Roman"/>
          <w:bCs/>
          <w:sz w:val="28"/>
          <w:szCs w:val="28"/>
        </w:rPr>
        <w:t>cuộc kháng chiến chống Mỹ, cứu nước của nhân dân bước vào cuộc thử thách mới đầy cam go, quyết liệt</w:t>
      </w:r>
      <w:r w:rsidR="007021B4" w:rsidRPr="00B52D94">
        <w:rPr>
          <w:rFonts w:ascii="Times New Roman" w:hAnsi="Times New Roman" w:cs="Times New Roman"/>
          <w:bCs/>
          <w:sz w:val="28"/>
          <w:szCs w:val="28"/>
        </w:rPr>
        <w:t>.</w:t>
      </w:r>
    </w:p>
    <w:p w14:paraId="5473AF8C" w14:textId="28085AD5" w:rsidR="007021B4" w:rsidRPr="00B52D94" w:rsidRDefault="007021B4" w:rsidP="00BA46FA">
      <w:pPr>
        <w:widowControl w:val="0"/>
        <w:spacing w:after="120" w:line="288" w:lineRule="auto"/>
        <w:ind w:firstLine="720"/>
        <w:jc w:val="both"/>
        <w:rPr>
          <w:rFonts w:ascii="Times New Roman" w:hAnsi="Times New Roman" w:cs="Times New Roman"/>
          <w:b/>
          <w:bCs/>
          <w:sz w:val="28"/>
          <w:szCs w:val="28"/>
        </w:rPr>
      </w:pPr>
      <w:r w:rsidRPr="00B52D94">
        <w:rPr>
          <w:rFonts w:ascii="Times New Roman" w:hAnsi="Times New Roman" w:cs="Times New Roman"/>
          <w:b/>
          <w:bCs/>
          <w:sz w:val="28"/>
          <w:szCs w:val="28"/>
        </w:rPr>
        <w:t>2. Nhà chính trị</w:t>
      </w:r>
      <w:r w:rsidR="00F953EB" w:rsidRPr="00B52D94">
        <w:rPr>
          <w:rFonts w:ascii="Times New Roman" w:hAnsi="Times New Roman" w:cs="Times New Roman"/>
          <w:b/>
          <w:bCs/>
          <w:sz w:val="28"/>
          <w:szCs w:val="28"/>
        </w:rPr>
        <w:t xml:space="preserve"> </w:t>
      </w:r>
      <w:r w:rsidRPr="00B52D94">
        <w:rPr>
          <w:rFonts w:ascii="Times New Roman" w:hAnsi="Times New Roman" w:cs="Times New Roman"/>
          <w:b/>
          <w:bCs/>
          <w:sz w:val="28"/>
          <w:szCs w:val="28"/>
        </w:rPr>
        <w:t>-</w:t>
      </w:r>
      <w:r w:rsidR="00F953EB" w:rsidRPr="00B52D94">
        <w:rPr>
          <w:rFonts w:ascii="Times New Roman" w:hAnsi="Times New Roman" w:cs="Times New Roman"/>
          <w:b/>
          <w:bCs/>
          <w:sz w:val="28"/>
          <w:szCs w:val="28"/>
        </w:rPr>
        <w:t xml:space="preserve"> </w:t>
      </w:r>
      <w:r w:rsidRPr="00B52D94">
        <w:rPr>
          <w:rFonts w:ascii="Times New Roman" w:hAnsi="Times New Roman" w:cs="Times New Roman"/>
          <w:b/>
          <w:bCs/>
          <w:sz w:val="28"/>
          <w:szCs w:val="28"/>
        </w:rPr>
        <w:t>quân sự với trí tuệ, tầm nhìn xa rộng và tư duy đổi mới, sáng tạo không ngừng</w:t>
      </w:r>
    </w:p>
    <w:p w14:paraId="75227987" w14:textId="63916D07" w:rsidR="007021B4" w:rsidRPr="00B52D94" w:rsidRDefault="007021B4" w:rsidP="00BA46FA">
      <w:pPr>
        <w:widowControl w:val="0"/>
        <w:spacing w:after="120" w:line="288" w:lineRule="auto"/>
        <w:ind w:firstLine="720"/>
        <w:jc w:val="both"/>
        <w:rPr>
          <w:rFonts w:ascii="Times New Roman" w:hAnsi="Times New Roman" w:cs="Times New Roman"/>
          <w:sz w:val="28"/>
          <w:szCs w:val="28"/>
        </w:rPr>
      </w:pPr>
      <w:r w:rsidRPr="00B52D94">
        <w:rPr>
          <w:rFonts w:ascii="Times New Roman" w:hAnsi="Times New Roman" w:cs="Times New Roman"/>
          <w:sz w:val="28"/>
          <w:szCs w:val="28"/>
        </w:rPr>
        <w:t xml:space="preserve">Là học trò xuất sắc của Chủ tịch Hồ Chí Minh, Đại tướng Nguyễn Chí Thanh đã thấm nhuần, vận dụng đúng đắn, sáng tạo tư duy biện chứng của Hồ Chí Minh về đổi mới, sáng tạo trong tiến trình cách mạng Việt Nam và truyền đi nguồn cảm hứng cách mạng đến toàn Đảng, toàn quân và toàn dân, để giải quyết các vấn đề về chiến lược, sách lược trong </w:t>
      </w:r>
      <w:r w:rsidR="00306440" w:rsidRPr="00B52D94">
        <w:rPr>
          <w:rFonts w:ascii="Times New Roman" w:hAnsi="Times New Roman" w:cs="Times New Roman"/>
          <w:sz w:val="28"/>
          <w:szCs w:val="28"/>
        </w:rPr>
        <w:t xml:space="preserve">cách mạng và kháng chiến, trong xây dựng chủ </w:t>
      </w:r>
      <w:r w:rsidR="00306440" w:rsidRPr="00B52D94">
        <w:rPr>
          <w:rFonts w:ascii="Times New Roman" w:hAnsi="Times New Roman" w:cs="Times New Roman"/>
          <w:sz w:val="28"/>
          <w:szCs w:val="28"/>
        </w:rPr>
        <w:lastRenderedPageBreak/>
        <w:t xml:space="preserve">nghĩa xã hội, </w:t>
      </w:r>
      <w:r w:rsidRPr="00B52D94">
        <w:rPr>
          <w:rFonts w:ascii="Times New Roman" w:hAnsi="Times New Roman" w:cs="Times New Roman"/>
          <w:sz w:val="28"/>
          <w:szCs w:val="28"/>
        </w:rPr>
        <w:t>phát triển kinh tế</w:t>
      </w:r>
      <w:r w:rsidR="00CE779D" w:rsidRPr="00B52D94">
        <w:rPr>
          <w:rFonts w:ascii="Times New Roman" w:hAnsi="Times New Roman" w:cs="Times New Roman"/>
          <w:sz w:val="28"/>
          <w:szCs w:val="28"/>
        </w:rPr>
        <w:t xml:space="preserve"> </w:t>
      </w:r>
      <w:r w:rsidRPr="00B52D94">
        <w:rPr>
          <w:rFonts w:ascii="Times New Roman" w:hAnsi="Times New Roman" w:cs="Times New Roman"/>
          <w:sz w:val="28"/>
          <w:szCs w:val="28"/>
        </w:rPr>
        <w:t>-</w:t>
      </w:r>
      <w:r w:rsidR="00CE779D" w:rsidRPr="00B52D94">
        <w:rPr>
          <w:rFonts w:ascii="Times New Roman" w:hAnsi="Times New Roman" w:cs="Times New Roman"/>
          <w:sz w:val="28"/>
          <w:szCs w:val="28"/>
        </w:rPr>
        <w:t xml:space="preserve"> </w:t>
      </w:r>
      <w:r w:rsidRPr="00B52D94">
        <w:rPr>
          <w:rFonts w:ascii="Times New Roman" w:hAnsi="Times New Roman" w:cs="Times New Roman"/>
          <w:sz w:val="28"/>
          <w:szCs w:val="28"/>
        </w:rPr>
        <w:t xml:space="preserve">xã hội, nhất là trên mặt trận nông nghiệp, nông dân, nông thôn. </w:t>
      </w:r>
    </w:p>
    <w:p w14:paraId="469D30EB" w14:textId="77777777" w:rsidR="007021B4" w:rsidRPr="00B52D94" w:rsidRDefault="007021B4" w:rsidP="00BA46FA">
      <w:pPr>
        <w:shd w:val="clear" w:color="auto" w:fill="FFFFFF"/>
        <w:spacing w:after="120" w:line="288" w:lineRule="auto"/>
        <w:ind w:firstLine="720"/>
        <w:jc w:val="both"/>
        <w:rPr>
          <w:rFonts w:ascii="Times New Roman" w:hAnsi="Times New Roman" w:cs="Times New Roman"/>
          <w:sz w:val="28"/>
          <w:szCs w:val="28"/>
        </w:rPr>
      </w:pPr>
      <w:r w:rsidRPr="00B52D94">
        <w:rPr>
          <w:rFonts w:ascii="Times New Roman" w:hAnsi="Times New Roman" w:cs="Times New Roman"/>
          <w:sz w:val="28"/>
          <w:szCs w:val="28"/>
        </w:rPr>
        <w:t>Những tố chất của con người Nguyễn Chí Thanh, phương pháp tư duy biện chứng và hiện đại của Đại tướ</w:t>
      </w:r>
      <w:bookmarkStart w:id="1" w:name="_GoBack"/>
      <w:bookmarkEnd w:id="1"/>
      <w:r w:rsidRPr="00B52D94">
        <w:rPr>
          <w:rFonts w:ascii="Times New Roman" w:hAnsi="Times New Roman" w:cs="Times New Roman"/>
          <w:sz w:val="28"/>
          <w:szCs w:val="28"/>
        </w:rPr>
        <w:t xml:space="preserve">ng có sự thống nhất cao độ giữa lý luận và thực tiễn, giữa nói và làm, </w:t>
      </w:r>
      <w:r w:rsidRPr="00B52D94">
        <w:rPr>
          <w:rFonts w:ascii="Times New Roman" w:hAnsi="Times New Roman" w:cs="Times New Roman"/>
          <w:iCs/>
          <w:sz w:val="28"/>
          <w:szCs w:val="28"/>
        </w:rPr>
        <w:t xml:space="preserve">nêu gương bằng hành động; </w:t>
      </w:r>
      <w:r w:rsidRPr="00B52D94">
        <w:rPr>
          <w:rFonts w:ascii="Times New Roman" w:hAnsi="Times New Roman" w:cs="Times New Roman"/>
          <w:sz w:val="28"/>
          <w:szCs w:val="28"/>
        </w:rPr>
        <w:t xml:space="preserve">thể hiện xuyên suốt trong cách mạng dân tộc dân chủ nhân dân và trong sự nghiệp xây dựng chủ nghĩa xã hội ở nước ta. Nguyễn Chí Thanh là vị tướng khơi nguồn phong trào hợp tác hóa nông nghiệp qua bieur tượng “gió Đại Phong”. </w:t>
      </w:r>
    </w:p>
    <w:p w14:paraId="176A9166" w14:textId="5D10829A" w:rsidR="007021B4" w:rsidRPr="00B52D94" w:rsidRDefault="007021B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Năm 1961, do yêu cầu của công cuộc cải tạo xã hội chủ nghĩa trong nông nghiệp và đẩy mạnh phát triển kinh tế nông nghiệp</w:t>
      </w:r>
      <w:r w:rsidR="00CE779D"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w:t>
      </w:r>
      <w:r w:rsidR="00CE779D"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 xml:space="preserve">nông thôn, Trung ương Đảng quyết định giao đồng chí </w:t>
      </w:r>
      <w:r w:rsidR="00CE779D" w:rsidRPr="00B52D94">
        <w:rPr>
          <w:rFonts w:ascii="Times New Roman" w:hAnsi="Times New Roman" w:cs="Times New Roman"/>
          <w:bCs/>
          <w:sz w:val="28"/>
          <w:szCs w:val="28"/>
        </w:rPr>
        <w:t>Nguyễn Chí Thanh p</w:t>
      </w:r>
      <w:r w:rsidRPr="00B52D94">
        <w:rPr>
          <w:rFonts w:ascii="Times New Roman" w:hAnsi="Times New Roman" w:cs="Times New Roman"/>
          <w:bCs/>
          <w:sz w:val="28"/>
          <w:szCs w:val="28"/>
        </w:rPr>
        <w:t>hụ trách Ban Nông nghiệp Trung ương. Vốn xuất thân từ nông dân, hiểu tâm tư nguyễn vọng của nông dân và am hiểu tình hình nông nghiệp-nông thôn, đứng vững trên lập trường giai cấp, nắm vững quan điểm của chủ nghĩa Mác</w:t>
      </w:r>
      <w:r w:rsidR="00CE779D"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w:t>
      </w:r>
      <w:r w:rsidR="00CE779D"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Lê nin, tư tưởng Hồ Chí Minh, đường lối, chính sách của Đảng về nông nghiệp, nông dân, nông thôn, Nguyễn Chí Thanh đã sâu sát phong trào nông dân, chỉ đạo đẩy mạnh cuộc vận động hợp tác hóa nông nghiệp, từng bước đưa nông dân miền Bắc tiến lên chủ nghĩa xã hội.</w:t>
      </w:r>
    </w:p>
    <w:p w14:paraId="6E58AA5A" w14:textId="2850E893" w:rsidR="007021B4" w:rsidRPr="00B52D94" w:rsidRDefault="007021B4" w:rsidP="00BA46FA">
      <w:pPr>
        <w:shd w:val="clear" w:color="auto" w:fill="FFFFFF"/>
        <w:spacing w:after="120" w:line="288" w:lineRule="auto"/>
        <w:ind w:firstLine="720"/>
        <w:jc w:val="both"/>
        <w:rPr>
          <w:rFonts w:ascii="Times New Roman" w:hAnsi="Times New Roman" w:cs="Times New Roman"/>
          <w:sz w:val="28"/>
          <w:szCs w:val="28"/>
        </w:rPr>
      </w:pPr>
      <w:r w:rsidRPr="00B52D94">
        <w:rPr>
          <w:rFonts w:ascii="Times New Roman" w:hAnsi="Times New Roman" w:cs="Times New Roman"/>
          <w:bCs/>
          <w:sz w:val="28"/>
          <w:szCs w:val="28"/>
        </w:rPr>
        <w:t>Hợp tác hóa nông nghiệp là vấn đề mới và khó, đòi hỏi vừa làm vừa rút kinh nghiệ</w:t>
      </w:r>
      <w:r w:rsidR="00D64AAB" w:rsidRPr="00B52D94">
        <w:rPr>
          <w:rFonts w:ascii="Times New Roman" w:hAnsi="Times New Roman" w:cs="Times New Roman"/>
          <w:bCs/>
          <w:sz w:val="28"/>
          <w:szCs w:val="28"/>
        </w:rPr>
        <w:t>m. T</w:t>
      </w:r>
      <w:r w:rsidRPr="00B52D94">
        <w:rPr>
          <w:rFonts w:ascii="Times New Roman" w:hAnsi="Times New Roman" w:cs="Times New Roman"/>
          <w:bCs/>
          <w:sz w:val="28"/>
          <w:szCs w:val="28"/>
        </w:rPr>
        <w:t xml:space="preserve">ại </w:t>
      </w:r>
      <w:r w:rsidRPr="00B52D94">
        <w:rPr>
          <w:rFonts w:ascii="Times New Roman" w:hAnsi="Times New Roman" w:cs="Times New Roman"/>
          <w:sz w:val="28"/>
          <w:szCs w:val="28"/>
          <w:shd w:val="clear" w:color="auto" w:fill="FFFFFF"/>
        </w:rPr>
        <w:t>Hội nghị lần thứ 16 Ban Chấp hành Trung ương Đảng (4</w:t>
      </w:r>
      <w:r w:rsidR="00CE779D" w:rsidRPr="00B52D94">
        <w:rPr>
          <w:rFonts w:ascii="Times New Roman" w:hAnsi="Times New Roman" w:cs="Times New Roman"/>
          <w:sz w:val="28"/>
          <w:szCs w:val="28"/>
          <w:shd w:val="clear" w:color="auto" w:fill="FFFFFF"/>
        </w:rPr>
        <w:t>/</w:t>
      </w:r>
      <w:r w:rsidRPr="00B52D94">
        <w:rPr>
          <w:rFonts w:ascii="Times New Roman" w:hAnsi="Times New Roman" w:cs="Times New Roman"/>
          <w:sz w:val="28"/>
          <w:szCs w:val="28"/>
          <w:shd w:val="clear" w:color="auto" w:fill="FFFFFF"/>
        </w:rPr>
        <w:t>1959), Hồ</w:t>
      </w:r>
      <w:r w:rsidR="00D64AAB" w:rsidRPr="00B52D94">
        <w:rPr>
          <w:rFonts w:ascii="Times New Roman" w:hAnsi="Times New Roman" w:cs="Times New Roman"/>
          <w:sz w:val="28"/>
          <w:szCs w:val="28"/>
          <w:shd w:val="clear" w:color="auto" w:fill="FFFFFF"/>
        </w:rPr>
        <w:t xml:space="preserve"> Chí Minh</w:t>
      </w:r>
      <w:r w:rsidRPr="00B52D94">
        <w:rPr>
          <w:rFonts w:ascii="Times New Roman" w:hAnsi="Times New Roman" w:cs="Times New Roman"/>
          <w:sz w:val="28"/>
          <w:szCs w:val="28"/>
          <w:shd w:val="clear" w:color="auto" w:fill="FFFFFF"/>
        </w:rPr>
        <w:t xml:space="preserve"> nêu rõ: “Miền Bắc nước ta hiện đang tiến lên chủ nghĩa xã hội</w:t>
      </w:r>
      <w:r w:rsidR="00CE779D" w:rsidRPr="00B52D94">
        <w:rPr>
          <w:rFonts w:ascii="Times New Roman" w:hAnsi="Times New Roman" w:cs="Times New Roman"/>
          <w:sz w:val="28"/>
          <w:szCs w:val="28"/>
          <w:shd w:val="clear" w:color="auto" w:fill="FFFFFF"/>
        </w:rPr>
        <w:t>...</w:t>
      </w:r>
      <w:r w:rsidRPr="00B52D94">
        <w:rPr>
          <w:rFonts w:ascii="Times New Roman" w:hAnsi="Times New Roman" w:cs="Times New Roman"/>
          <w:sz w:val="28"/>
          <w:szCs w:val="28"/>
          <w:shd w:val="clear" w:color="auto" w:fill="FFFFFF"/>
        </w:rPr>
        <w:t xml:space="preserve"> Vì vậy, chúng ta phải hợp tác hóa nông nghiệp làm cho nông nghiệp phát triển, làm cho công nghiệp và nông nghiệp tiến đều, thì mới cải thiện tốt đời sống nhân dân, đồng thời đưa miền Bắc tiến lên chủ nghĩa xã hội làm nền tảng vững mạnh cho công cuộc đấu tranh thống nhất nước nhà”</w:t>
      </w:r>
      <w:r w:rsidRPr="00B52D94">
        <w:rPr>
          <w:rStyle w:val="FootnoteReference"/>
          <w:rFonts w:ascii="Times New Roman" w:hAnsi="Times New Roman" w:cs="Times New Roman"/>
          <w:sz w:val="28"/>
          <w:szCs w:val="28"/>
          <w:shd w:val="clear" w:color="auto" w:fill="FFFFFF"/>
        </w:rPr>
        <w:footnoteReference w:id="3"/>
      </w:r>
      <w:r w:rsidRPr="00B52D94">
        <w:rPr>
          <w:rFonts w:ascii="Times New Roman" w:hAnsi="Times New Roman" w:cs="Times New Roman"/>
          <w:sz w:val="28"/>
          <w:szCs w:val="28"/>
          <w:shd w:val="clear" w:color="auto" w:fill="FFFFFF"/>
        </w:rPr>
        <w:t xml:space="preserve">. </w:t>
      </w:r>
      <w:r w:rsidRPr="00B52D94">
        <w:rPr>
          <w:rFonts w:ascii="Times New Roman" w:hAnsi="Times New Roman" w:cs="Times New Roman"/>
          <w:bCs/>
          <w:sz w:val="28"/>
          <w:szCs w:val="28"/>
        </w:rPr>
        <w:t>Phụ trách Ban Nông nghiệp Trung ương, Nguyễn Chí Thanh đã thấm nhuần tư tưởng hợp tác hóa nông nghiệp của Chủ tịch Hồ Chí Minh và đường lối của Đảng, đằm mình nghiên cứu tình hình thực tiễn phong trào hợp tác hóa và tình hình sản xuất nông nghiệp ở miền Bắc. Đồng chí đã trực tiếp về H</w:t>
      </w:r>
      <w:r w:rsidR="00CE779D" w:rsidRPr="00B52D94">
        <w:rPr>
          <w:rFonts w:ascii="Times New Roman" w:hAnsi="Times New Roman" w:cs="Times New Roman"/>
          <w:bCs/>
          <w:sz w:val="28"/>
          <w:szCs w:val="28"/>
        </w:rPr>
        <w:t>ợp tác xã</w:t>
      </w:r>
      <w:r w:rsidRPr="00B52D94">
        <w:rPr>
          <w:rFonts w:ascii="Times New Roman" w:hAnsi="Times New Roman" w:cs="Times New Roman"/>
          <w:bCs/>
          <w:sz w:val="28"/>
          <w:szCs w:val="28"/>
        </w:rPr>
        <w:t xml:space="preserve"> Đại Phong (xã Phong Thủy, huyện Lệ Thủy, Quảng Bình) để chỉ đạo phong trào hợp tác hóa, đúc kết nhiều kinh nghiệm quý về xây dựng phong trào hợp tác hóa nông nghiệp, về nông dân, nông thôn để từ đó xây dựng điển hình</w:t>
      </w:r>
      <w:r w:rsidRPr="00B52D94">
        <w:rPr>
          <w:rStyle w:val="FootnoteReference"/>
          <w:rFonts w:ascii="Times New Roman" w:hAnsi="Times New Roman" w:cs="Times New Roman"/>
          <w:bCs/>
          <w:sz w:val="28"/>
          <w:szCs w:val="28"/>
        </w:rPr>
        <w:footnoteReference w:id="4"/>
      </w:r>
      <w:r w:rsidRPr="00B52D94">
        <w:rPr>
          <w:rFonts w:ascii="Times New Roman" w:hAnsi="Times New Roman" w:cs="Times New Roman"/>
          <w:sz w:val="28"/>
          <w:szCs w:val="28"/>
          <w:shd w:val="clear" w:color="auto" w:fill="FFFFFF"/>
        </w:rPr>
        <w:t>.</w:t>
      </w:r>
      <w:r w:rsidRPr="00B52D94">
        <w:rPr>
          <w:rFonts w:ascii="Times New Roman" w:hAnsi="Times New Roman" w:cs="Times New Roman"/>
          <w:bCs/>
          <w:sz w:val="28"/>
          <w:szCs w:val="28"/>
        </w:rPr>
        <w:t xml:space="preserve"> </w:t>
      </w:r>
      <w:r w:rsidRPr="00B52D94">
        <w:rPr>
          <w:rFonts w:ascii="Times New Roman" w:hAnsi="Times New Roman" w:cs="Times New Roman"/>
          <w:sz w:val="28"/>
          <w:szCs w:val="28"/>
          <w:bdr w:val="none" w:sz="0" w:space="0" w:color="auto" w:frame="1"/>
          <w:lang w:val="nl-NL"/>
        </w:rPr>
        <w:t xml:space="preserve">Với thành tích vượt bậc đạt được trong phong trào hợp tác hóa nông nghiệp, Hợp tác xã Đại Phong trở thành mô hình kiểu mẫu lan tỏa </w:t>
      </w:r>
      <w:r w:rsidRPr="00B52D94">
        <w:rPr>
          <w:rFonts w:ascii="Times New Roman" w:hAnsi="Times New Roman" w:cs="Times New Roman"/>
          <w:sz w:val="28"/>
          <w:szCs w:val="28"/>
          <w:bdr w:val="none" w:sz="0" w:space="0" w:color="auto" w:frame="1"/>
          <w:lang w:val="nl-NL"/>
        </w:rPr>
        <w:lastRenderedPageBreak/>
        <w:t>ra toàn tỉnh Quảng Bình và lan rộng toàn miền Bắc. </w:t>
      </w:r>
      <w:r w:rsidRPr="00B52D94">
        <w:rPr>
          <w:rFonts w:ascii="Times New Roman" w:hAnsi="Times New Roman" w:cs="Times New Roman"/>
          <w:sz w:val="28"/>
          <w:szCs w:val="28"/>
          <w:bdr w:val="none" w:sz="0" w:space="0" w:color="auto" w:frame="1"/>
        </w:rPr>
        <w:t xml:space="preserve">Tháng 2 </w:t>
      </w:r>
      <w:r w:rsidR="00CE779D" w:rsidRPr="00B52D94">
        <w:rPr>
          <w:rFonts w:ascii="Times New Roman" w:hAnsi="Times New Roman" w:cs="Times New Roman"/>
          <w:sz w:val="28"/>
          <w:szCs w:val="28"/>
          <w:bdr w:val="none" w:sz="0" w:space="0" w:color="auto" w:frame="1"/>
        </w:rPr>
        <w:t xml:space="preserve">năm </w:t>
      </w:r>
      <w:r w:rsidRPr="00B52D94">
        <w:rPr>
          <w:rFonts w:ascii="Times New Roman" w:hAnsi="Times New Roman" w:cs="Times New Roman"/>
          <w:sz w:val="28"/>
          <w:szCs w:val="28"/>
          <w:bdr w:val="none" w:sz="0" w:space="0" w:color="auto" w:frame="1"/>
        </w:rPr>
        <w:t xml:space="preserve">1961, Ban Nông nghiệp Trung ương và Bộ Nông nghiệp đã chọn Hợp tác xã Đại Phong làm địa điểm tổ chức Hội nghị nông nghiệp toàn miền Bắc. </w:t>
      </w:r>
      <w:r w:rsidRPr="00B52D94">
        <w:rPr>
          <w:rFonts w:ascii="Times New Roman" w:hAnsi="Times New Roman" w:cs="Times New Roman"/>
          <w:bCs/>
          <w:sz w:val="28"/>
          <w:szCs w:val="28"/>
        </w:rPr>
        <w:t>Theo đề nghị của đồng chí Nguyễn Chí Thanh, t</w:t>
      </w:r>
      <w:r w:rsidRPr="00B52D94">
        <w:rPr>
          <w:rFonts w:ascii="Times New Roman" w:hAnsi="Times New Roman" w:cs="Times New Roman"/>
          <w:sz w:val="28"/>
          <w:szCs w:val="28"/>
          <w:bdr w:val="none" w:sz="0" w:space="0" w:color="auto" w:frame="1"/>
        </w:rPr>
        <w:t>rên cơ sở đánh giá kết quả phong trào hợp tác hóa của Đại Phong, Ban Nông nghiệp Trung ương và Bộ Nông nghiệp phát động phong trào thi đua “Học tập, tiến kịp và vượt hợp tác xã Đại Phong”; phong trào thi đua trở  thành cao trào. Những đợt thi đua “Xây dựng tổ khoa học kỹ thuật Đại Phong”, “Đội sản xuất Đại Phong”, “Xã viên Đại Phong”, “Trai Đại Phong, gái Đại Phong”... đã diễn ra ở khắp các hợp tác xã trên toàn miền Bắc.</w:t>
      </w:r>
    </w:p>
    <w:p w14:paraId="5A8C36A7" w14:textId="42F717B5" w:rsidR="007021B4" w:rsidRPr="00B52D94" w:rsidRDefault="007021B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 </w:t>
      </w:r>
      <w:r w:rsidR="003B5989" w:rsidRPr="00B52D94">
        <w:rPr>
          <w:rFonts w:ascii="Times New Roman" w:hAnsi="Times New Roman" w:cs="Times New Roman"/>
          <w:bCs/>
          <w:sz w:val="28"/>
          <w:szCs w:val="28"/>
        </w:rPr>
        <w:t xml:space="preserve">Cùng với chỉ đạo phất cao ngọn cờ </w:t>
      </w:r>
      <w:r w:rsidRPr="00B52D94">
        <w:rPr>
          <w:rFonts w:ascii="Times New Roman" w:hAnsi="Times New Roman" w:cs="Times New Roman"/>
          <w:bCs/>
          <w:sz w:val="28"/>
          <w:szCs w:val="28"/>
        </w:rPr>
        <w:t>“Gió Đại phong”</w:t>
      </w:r>
      <w:r w:rsidR="003B5989" w:rsidRPr="00B52D94">
        <w:rPr>
          <w:rFonts w:ascii="Times New Roman" w:hAnsi="Times New Roman" w:cs="Times New Roman"/>
          <w:bCs/>
          <w:sz w:val="28"/>
          <w:szCs w:val="28"/>
        </w:rPr>
        <w:t>, đ</w:t>
      </w:r>
      <w:r w:rsidRPr="00B52D94">
        <w:rPr>
          <w:rFonts w:ascii="Times New Roman" w:hAnsi="Times New Roman" w:cs="Times New Roman"/>
          <w:bCs/>
          <w:sz w:val="28"/>
          <w:szCs w:val="28"/>
        </w:rPr>
        <w:t xml:space="preserve">ồng chí </w:t>
      </w:r>
      <w:r w:rsidR="003B5989" w:rsidRPr="00B52D94">
        <w:rPr>
          <w:rFonts w:ascii="Times New Roman" w:hAnsi="Times New Roman" w:cs="Times New Roman"/>
          <w:bCs/>
          <w:sz w:val="28"/>
          <w:szCs w:val="28"/>
        </w:rPr>
        <w:t xml:space="preserve">Nguyễn Chí Thanh </w:t>
      </w:r>
      <w:r w:rsidRPr="00B52D94">
        <w:rPr>
          <w:rFonts w:ascii="Times New Roman" w:hAnsi="Times New Roman" w:cs="Times New Roman"/>
          <w:bCs/>
          <w:sz w:val="28"/>
          <w:szCs w:val="28"/>
        </w:rPr>
        <w:t xml:space="preserve">còn đi sâu nghiên cứu nhiều </w:t>
      </w:r>
      <w:r w:rsidR="003B5989" w:rsidRPr="00B52D94">
        <w:rPr>
          <w:rFonts w:ascii="Times New Roman" w:hAnsi="Times New Roman" w:cs="Times New Roman"/>
          <w:bCs/>
          <w:sz w:val="28"/>
          <w:szCs w:val="28"/>
        </w:rPr>
        <w:t>mô hình hợp tác xã</w:t>
      </w:r>
      <w:r w:rsidRPr="00B52D94">
        <w:rPr>
          <w:rFonts w:ascii="Times New Roman" w:hAnsi="Times New Roman" w:cs="Times New Roman"/>
          <w:bCs/>
          <w:sz w:val="28"/>
          <w:szCs w:val="28"/>
        </w:rPr>
        <w:t xml:space="preserve"> ở các tỉnh Hà Tây, Nam Hà, Hưng Yên,</w:t>
      </w:r>
      <w:r w:rsidR="00CE779D" w:rsidRPr="00B52D94">
        <w:rPr>
          <w:rFonts w:ascii="Times New Roman" w:hAnsi="Times New Roman" w:cs="Times New Roman"/>
          <w:bCs/>
          <w:sz w:val="28"/>
          <w:szCs w:val="28"/>
        </w:rPr>
        <w:t>...</w:t>
      </w:r>
      <w:r w:rsidRPr="00B52D94">
        <w:rPr>
          <w:rFonts w:ascii="Times New Roman" w:hAnsi="Times New Roman" w:cs="Times New Roman"/>
          <w:bCs/>
          <w:sz w:val="28"/>
          <w:szCs w:val="28"/>
        </w:rPr>
        <w:t xml:space="preserve"> để tổng kết kinh nghiệm và nhân rộng điển hình tiên tiến trên toàn miền Bắc. Qua đó, góp phần đẩy mạnh công cuộc cải tạo </w:t>
      </w:r>
      <w:r w:rsidR="003B5989" w:rsidRPr="00B52D94">
        <w:rPr>
          <w:rFonts w:ascii="Times New Roman" w:hAnsi="Times New Roman" w:cs="Times New Roman"/>
          <w:bCs/>
          <w:sz w:val="28"/>
          <w:szCs w:val="28"/>
        </w:rPr>
        <w:t>xã hội chủ nghĩa</w:t>
      </w:r>
      <w:r w:rsidRPr="00B52D94">
        <w:rPr>
          <w:rFonts w:ascii="Times New Roman" w:hAnsi="Times New Roman" w:cs="Times New Roman"/>
          <w:bCs/>
          <w:sz w:val="28"/>
          <w:szCs w:val="28"/>
        </w:rPr>
        <w:t xml:space="preserve"> đối với nông nghiệp</w:t>
      </w:r>
      <w:r w:rsidR="003B5989" w:rsidRPr="00B52D94">
        <w:rPr>
          <w:rFonts w:ascii="Times New Roman" w:hAnsi="Times New Roman" w:cs="Times New Roman"/>
          <w:bCs/>
          <w:sz w:val="28"/>
          <w:szCs w:val="28"/>
        </w:rPr>
        <w:t>. Nhờ đó,</w:t>
      </w:r>
      <w:r w:rsidRPr="00B52D94">
        <w:rPr>
          <w:rFonts w:ascii="Times New Roman" w:hAnsi="Times New Roman" w:cs="Times New Roman"/>
          <w:bCs/>
          <w:sz w:val="28"/>
          <w:szCs w:val="28"/>
        </w:rPr>
        <w:t xml:space="preserve"> sản xuất nông nghiệp có bước phát triển mạnh mẽ, đến năm 1964, miền Bắc cơ bản bảo đảm được lương thực.</w:t>
      </w:r>
    </w:p>
    <w:p w14:paraId="415D3CCF" w14:textId="4A742356" w:rsidR="003B5989" w:rsidRPr="00B52D94" w:rsidRDefault="007021B4" w:rsidP="00BA46FA">
      <w:pPr>
        <w:widowControl w:val="0"/>
        <w:spacing w:after="120" w:line="288" w:lineRule="auto"/>
        <w:ind w:firstLine="720"/>
        <w:jc w:val="both"/>
        <w:rPr>
          <w:rFonts w:ascii="Times New Roman" w:hAnsi="Times New Roman" w:cs="Times New Roman"/>
          <w:sz w:val="28"/>
          <w:szCs w:val="28"/>
        </w:rPr>
      </w:pPr>
      <w:r w:rsidRPr="00B52D94">
        <w:rPr>
          <w:rFonts w:ascii="Times New Roman" w:hAnsi="Times New Roman" w:cs="Times New Roman"/>
          <w:sz w:val="28"/>
          <w:szCs w:val="28"/>
          <w:bdr w:val="none" w:sz="0" w:space="0" w:color="auto" w:frame="1"/>
        </w:rPr>
        <w:t>Cùng với các phong trào “Sóng Duyên Hải”</w:t>
      </w:r>
      <w:r w:rsidRPr="00B52D94">
        <w:rPr>
          <w:rStyle w:val="FootnoteReference"/>
          <w:rFonts w:ascii="Times New Roman" w:hAnsi="Times New Roman" w:cs="Times New Roman"/>
          <w:sz w:val="28"/>
          <w:szCs w:val="28"/>
          <w:bdr w:val="none" w:sz="0" w:space="0" w:color="auto" w:frame="1"/>
        </w:rPr>
        <w:footnoteReference w:id="5"/>
      </w:r>
      <w:r w:rsidRPr="00B52D94">
        <w:rPr>
          <w:rFonts w:ascii="Times New Roman" w:hAnsi="Times New Roman" w:cs="Times New Roman"/>
          <w:sz w:val="28"/>
          <w:szCs w:val="28"/>
          <w:bdr w:val="none" w:sz="0" w:space="0" w:color="auto" w:frame="1"/>
        </w:rPr>
        <w:t>, “Gió Đại Phong”, phong trào “Ba nhất”</w:t>
      </w:r>
      <w:r w:rsidR="00CE779D" w:rsidRPr="00B52D94">
        <w:rPr>
          <w:rStyle w:val="FootnoteReference"/>
          <w:rFonts w:ascii="Times New Roman" w:hAnsi="Times New Roman" w:cs="Times New Roman"/>
          <w:sz w:val="28"/>
          <w:szCs w:val="28"/>
          <w:bdr w:val="none" w:sz="0" w:space="0" w:color="auto" w:frame="1"/>
        </w:rPr>
        <w:footnoteReference w:id="6"/>
      </w:r>
      <w:r w:rsidRPr="00B52D94">
        <w:rPr>
          <w:rFonts w:ascii="Times New Roman" w:hAnsi="Times New Roman" w:cs="Times New Roman"/>
          <w:sz w:val="28"/>
          <w:szCs w:val="28"/>
          <w:bdr w:val="none" w:sz="0" w:space="0" w:color="auto" w:frame="1"/>
        </w:rPr>
        <w:t xml:space="preserve"> trong Quân đội được Đại tướng Nguyễn Chí Thanh quan tâm chỉ đạo</w:t>
      </w:r>
      <w:r w:rsidR="003B5989" w:rsidRPr="00B52D94">
        <w:rPr>
          <w:rFonts w:ascii="Times New Roman" w:hAnsi="Times New Roman" w:cs="Times New Roman"/>
          <w:sz w:val="28"/>
          <w:szCs w:val="28"/>
          <w:bdr w:val="none" w:sz="0" w:space="0" w:color="auto" w:frame="1"/>
        </w:rPr>
        <w:t xml:space="preserve">, </w:t>
      </w:r>
      <w:r w:rsidR="003B5989" w:rsidRPr="00B52D94">
        <w:rPr>
          <w:rFonts w:ascii="Times New Roman" w:hAnsi="Times New Roman" w:cs="Times New Roman"/>
          <w:bCs/>
          <w:sz w:val="28"/>
          <w:szCs w:val="28"/>
          <w:bdr w:val="none" w:sz="0" w:space="0" w:color="auto" w:frame="1"/>
        </w:rPr>
        <w:t>phát động trong toàn quân</w:t>
      </w:r>
      <w:r w:rsidRPr="00B52D94">
        <w:rPr>
          <w:rFonts w:ascii="Times New Roman" w:hAnsi="Times New Roman" w:cs="Times New Roman"/>
          <w:sz w:val="28"/>
          <w:szCs w:val="28"/>
          <w:bdr w:val="none" w:sz="0" w:space="0" w:color="auto" w:frame="1"/>
        </w:rPr>
        <w:t xml:space="preserve"> đã góp thêm sức mạnh trong vườn hoa thi đua </w:t>
      </w:r>
      <w:r w:rsidR="003B5989" w:rsidRPr="00B52D94">
        <w:rPr>
          <w:rFonts w:ascii="Times New Roman" w:hAnsi="Times New Roman" w:cs="Times New Roman"/>
          <w:sz w:val="28"/>
          <w:szCs w:val="28"/>
          <w:bdr w:val="none" w:sz="0" w:space="0" w:color="auto" w:frame="1"/>
        </w:rPr>
        <w:t>xã hội chủ nghĩa</w:t>
      </w:r>
      <w:r w:rsidRPr="00B52D94">
        <w:rPr>
          <w:rFonts w:ascii="Times New Roman" w:hAnsi="Times New Roman" w:cs="Times New Roman"/>
          <w:sz w:val="28"/>
          <w:szCs w:val="28"/>
          <w:bdr w:val="none" w:sz="0" w:space="0" w:color="auto" w:frame="1"/>
        </w:rPr>
        <w:t xml:space="preserve">, cùng tiến quân vào làm chủ khoa học-kỹ thuật, xây dựng Quân đội lớn mạnh, bảo vệ vững chắc </w:t>
      </w:r>
      <w:r w:rsidR="003B5989" w:rsidRPr="00B52D94">
        <w:rPr>
          <w:rFonts w:ascii="Times New Roman" w:hAnsi="Times New Roman" w:cs="Times New Roman"/>
          <w:sz w:val="28"/>
          <w:szCs w:val="28"/>
          <w:bdr w:val="none" w:sz="0" w:space="0" w:color="auto" w:frame="1"/>
        </w:rPr>
        <w:t xml:space="preserve">hậu phương </w:t>
      </w:r>
      <w:r w:rsidRPr="00B52D94">
        <w:rPr>
          <w:rFonts w:ascii="Times New Roman" w:hAnsi="Times New Roman" w:cs="Times New Roman"/>
          <w:sz w:val="28"/>
          <w:szCs w:val="28"/>
          <w:bdr w:val="none" w:sz="0" w:space="0" w:color="auto" w:frame="1"/>
        </w:rPr>
        <w:t xml:space="preserve">miền Bắc </w:t>
      </w:r>
      <w:r w:rsidR="003B5989" w:rsidRPr="00B52D94">
        <w:rPr>
          <w:rFonts w:ascii="Times New Roman" w:hAnsi="Times New Roman" w:cs="Times New Roman"/>
          <w:sz w:val="28"/>
          <w:szCs w:val="28"/>
          <w:bdr w:val="none" w:sz="0" w:space="0" w:color="auto" w:frame="1"/>
        </w:rPr>
        <w:t>xã hội chủ nghĩa</w:t>
      </w:r>
      <w:r w:rsidRPr="00B52D94">
        <w:rPr>
          <w:rFonts w:ascii="Times New Roman" w:hAnsi="Times New Roman" w:cs="Times New Roman"/>
          <w:sz w:val="28"/>
          <w:szCs w:val="28"/>
          <w:bdr w:val="none" w:sz="0" w:space="0" w:color="auto" w:frame="1"/>
        </w:rPr>
        <w:t>. Sau này, Bác Hồ đã biểu dương: “</w:t>
      </w:r>
      <w:r w:rsidR="00CE779D" w:rsidRPr="00B52D94">
        <w:rPr>
          <w:rFonts w:ascii="Times New Roman" w:hAnsi="Times New Roman" w:cs="Times New Roman"/>
          <w:sz w:val="28"/>
          <w:szCs w:val="28"/>
          <w:bdr w:val="none" w:sz="0" w:space="0" w:color="auto" w:frame="1"/>
        </w:rPr>
        <w:t xml:space="preserve">... </w:t>
      </w:r>
      <w:r w:rsidRPr="00B52D94">
        <w:rPr>
          <w:rFonts w:ascii="Times New Roman" w:hAnsi="Times New Roman" w:cs="Times New Roman"/>
          <w:sz w:val="28"/>
          <w:szCs w:val="28"/>
          <w:bdr w:val="none" w:sz="0" w:space="0" w:color="auto" w:frame="1"/>
        </w:rPr>
        <w:t>Quân đội anh hùng phất cao ngọn cờ Ba Nhất. Công</w:t>
      </w:r>
      <w:r w:rsidR="00CE779D" w:rsidRPr="00B52D94">
        <w:rPr>
          <w:rFonts w:ascii="Times New Roman" w:hAnsi="Times New Roman" w:cs="Times New Roman"/>
          <w:sz w:val="28"/>
          <w:szCs w:val="28"/>
          <w:bdr w:val="none" w:sz="0" w:space="0" w:color="auto" w:frame="1"/>
        </w:rPr>
        <w:t xml:space="preserve"> </w:t>
      </w:r>
      <w:r w:rsidRPr="00B52D94">
        <w:rPr>
          <w:rFonts w:ascii="Times New Roman" w:hAnsi="Times New Roman" w:cs="Times New Roman"/>
          <w:sz w:val="28"/>
          <w:szCs w:val="28"/>
          <w:bdr w:val="none" w:sz="0" w:space="0" w:color="auto" w:frame="1"/>
        </w:rPr>
        <w:t>-</w:t>
      </w:r>
      <w:r w:rsidR="00CE779D" w:rsidRPr="00B52D94">
        <w:rPr>
          <w:rFonts w:ascii="Times New Roman" w:hAnsi="Times New Roman" w:cs="Times New Roman"/>
          <w:sz w:val="28"/>
          <w:szCs w:val="28"/>
          <w:bdr w:val="none" w:sz="0" w:space="0" w:color="auto" w:frame="1"/>
        </w:rPr>
        <w:t xml:space="preserve"> n</w:t>
      </w:r>
      <w:r w:rsidRPr="00B52D94">
        <w:rPr>
          <w:rFonts w:ascii="Times New Roman" w:hAnsi="Times New Roman" w:cs="Times New Roman"/>
          <w:sz w:val="28"/>
          <w:szCs w:val="28"/>
          <w:bdr w:val="none" w:sz="0" w:space="0" w:color="auto" w:frame="1"/>
        </w:rPr>
        <w:t>ông</w:t>
      </w:r>
      <w:r w:rsidR="00CE779D" w:rsidRPr="00B52D94">
        <w:rPr>
          <w:rFonts w:ascii="Times New Roman" w:hAnsi="Times New Roman" w:cs="Times New Roman"/>
          <w:sz w:val="28"/>
          <w:szCs w:val="28"/>
          <w:bdr w:val="none" w:sz="0" w:space="0" w:color="auto" w:frame="1"/>
        </w:rPr>
        <w:t xml:space="preserve"> </w:t>
      </w:r>
      <w:r w:rsidRPr="00B52D94">
        <w:rPr>
          <w:rFonts w:ascii="Times New Roman" w:hAnsi="Times New Roman" w:cs="Times New Roman"/>
          <w:sz w:val="28"/>
          <w:szCs w:val="28"/>
          <w:bdr w:val="none" w:sz="0" w:space="0" w:color="auto" w:frame="1"/>
        </w:rPr>
        <w:t>-</w:t>
      </w:r>
      <w:r w:rsidR="00CE779D" w:rsidRPr="00B52D94">
        <w:rPr>
          <w:rFonts w:ascii="Times New Roman" w:hAnsi="Times New Roman" w:cs="Times New Roman"/>
          <w:sz w:val="28"/>
          <w:szCs w:val="28"/>
          <w:bdr w:val="none" w:sz="0" w:space="0" w:color="auto" w:frame="1"/>
        </w:rPr>
        <w:t xml:space="preserve"> b</w:t>
      </w:r>
      <w:r w:rsidRPr="00B52D94">
        <w:rPr>
          <w:rFonts w:ascii="Times New Roman" w:hAnsi="Times New Roman" w:cs="Times New Roman"/>
          <w:sz w:val="28"/>
          <w:szCs w:val="28"/>
          <w:bdr w:val="none" w:sz="0" w:space="0" w:color="auto" w:frame="1"/>
        </w:rPr>
        <w:t>inh đại thi đua, đại đoàn kết, chủ nghĩa xã hội nhất định thành công, Nam Bắc nhất định thống nhất, non sông một nhà”.</w:t>
      </w:r>
    </w:p>
    <w:p w14:paraId="4F1C19AE" w14:textId="228EFCAA" w:rsidR="007021B4" w:rsidRPr="00B52D94" w:rsidRDefault="007021B4" w:rsidP="00BA46FA">
      <w:pPr>
        <w:widowControl w:val="0"/>
        <w:spacing w:after="120" w:line="288" w:lineRule="auto"/>
        <w:ind w:firstLine="720"/>
        <w:jc w:val="both"/>
        <w:rPr>
          <w:rFonts w:ascii="Times New Roman" w:hAnsi="Times New Roman" w:cs="Times New Roman"/>
          <w:sz w:val="28"/>
          <w:szCs w:val="28"/>
        </w:rPr>
      </w:pPr>
      <w:r w:rsidRPr="00B52D94">
        <w:rPr>
          <w:rFonts w:ascii="Times New Roman" w:hAnsi="Times New Roman" w:cs="Times New Roman"/>
          <w:bCs/>
          <w:sz w:val="28"/>
          <w:szCs w:val="28"/>
        </w:rPr>
        <w:t xml:space="preserve">Năm 1965, đế quốc Mỹ đưa quân viễn chinh ồ ạt vào chiến trường miền Năm và từng bước leo thang bắn phá miền Bắc. Cả thế giới hồi hộp theo dõi diễn biến chiến sự và chiều hướng phát triển của cuộc chiến tranh. Họ ái ngại, rồi lo lắng cho Việt Nam trước cuộc xâm lược tàn bạo của đế quốc Mỹ. Đương đầu với đội quân nhà nghề Mỹ,  Đảng ta đã lãnh đạo phát huy cao độ sức mạnh toàn dân </w:t>
      </w:r>
      <w:r w:rsidRPr="00B52D94">
        <w:rPr>
          <w:rFonts w:ascii="Times New Roman" w:hAnsi="Times New Roman" w:cs="Times New Roman"/>
          <w:bCs/>
          <w:sz w:val="28"/>
          <w:szCs w:val="28"/>
        </w:rPr>
        <w:lastRenderedPageBreak/>
        <w:t xml:space="preserve">tộc, sức mạnh của truyền thống văn hóa và con người Việt Nam lên tầm cao mới trong thời đại Hồ Chí Minh. Cả nước ra trận, quyết đánh Mỹ và thắng Mỹ. Lời kêu gọi chống Mỹ, cứu nước thiêng liêng </w:t>
      </w:r>
      <w:r w:rsidR="00CE779D" w:rsidRPr="00B52D94">
        <w:rPr>
          <w:rFonts w:ascii="Times New Roman" w:hAnsi="Times New Roman" w:cs="Times New Roman"/>
          <w:bCs/>
          <w:sz w:val="28"/>
          <w:szCs w:val="28"/>
        </w:rPr>
        <w:t>(</w:t>
      </w:r>
      <w:r w:rsidRPr="00B52D94">
        <w:rPr>
          <w:rFonts w:ascii="Times New Roman" w:hAnsi="Times New Roman" w:cs="Times New Roman"/>
          <w:bCs/>
          <w:sz w:val="28"/>
          <w:szCs w:val="28"/>
        </w:rPr>
        <w:t>ngày 17/7/1966</w:t>
      </w:r>
      <w:r w:rsidR="00CE779D" w:rsidRPr="00B52D94">
        <w:rPr>
          <w:rFonts w:ascii="Times New Roman" w:hAnsi="Times New Roman" w:cs="Times New Roman"/>
          <w:bCs/>
          <w:sz w:val="28"/>
          <w:szCs w:val="28"/>
        </w:rPr>
        <w:t>)</w:t>
      </w:r>
      <w:r w:rsidRPr="00B52D94">
        <w:rPr>
          <w:rFonts w:ascii="Times New Roman" w:hAnsi="Times New Roman" w:cs="Times New Roman"/>
          <w:bCs/>
          <w:sz w:val="28"/>
          <w:szCs w:val="28"/>
        </w:rPr>
        <w:t xml:space="preserve"> của Chủ tịch Hồ Chí Minh với chân lý “Không có gì quý hơn độc lập tự do” đã truyền đi sức mạnh của chủ nghĩa yêu nước, chủ nghĩa anh hùng cách mạng Việt Nam tới đồng bào và chiến sĩ cả nước. Với phong cách sâu sát thực tiễn, Đại tướng Nguyễn Chí Thanh đã vận dụng và phát triển sáng tạo tư tưởng Hồ Chí Minh, đem đường lối của Đảng về cách mạng miền Nam trang bị cho cán bộ, chiến sĩ, đồng bào, soi rọi con đường giải phóng miền Nam. Đồng chí thường xuyên xuống cơ sở, nắm bắt, nghiên cứu tình hình, tìm những hình thức thích hợp để hiện thực hóa đường lối cách mạng miền Nam của Đảng. </w:t>
      </w:r>
    </w:p>
    <w:p w14:paraId="0411F817" w14:textId="5A7EB29F" w:rsidR="007021B4" w:rsidRPr="00B52D94" w:rsidRDefault="007021B4"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sz w:val="28"/>
          <w:szCs w:val="28"/>
        </w:rPr>
        <w:t>Đại tướng Nguyễn Chí Thanh là nhà chính trị</w:t>
      </w:r>
      <w:r w:rsidR="00CE779D" w:rsidRPr="00B52D94">
        <w:rPr>
          <w:rFonts w:ascii="Times New Roman" w:hAnsi="Times New Roman" w:cs="Times New Roman"/>
          <w:sz w:val="28"/>
          <w:szCs w:val="28"/>
        </w:rPr>
        <w:t xml:space="preserve"> </w:t>
      </w:r>
      <w:r w:rsidRPr="00B52D94">
        <w:rPr>
          <w:rFonts w:ascii="Times New Roman" w:hAnsi="Times New Roman" w:cs="Times New Roman"/>
          <w:sz w:val="28"/>
          <w:szCs w:val="28"/>
        </w:rPr>
        <w:t>-</w:t>
      </w:r>
      <w:r w:rsidR="00CE779D" w:rsidRPr="00B52D94">
        <w:rPr>
          <w:rFonts w:ascii="Times New Roman" w:hAnsi="Times New Roman" w:cs="Times New Roman"/>
          <w:sz w:val="28"/>
          <w:szCs w:val="28"/>
        </w:rPr>
        <w:t xml:space="preserve"> </w:t>
      </w:r>
      <w:r w:rsidRPr="00B52D94">
        <w:rPr>
          <w:rFonts w:ascii="Times New Roman" w:hAnsi="Times New Roman" w:cs="Times New Roman"/>
          <w:sz w:val="28"/>
          <w:szCs w:val="28"/>
        </w:rPr>
        <w:t>quân sự có nhiều sáng tạo và đổi mới về công tác xây dựng Đảng, đặc biệt là xây dựng Quân đội vững mạnh về chính trị-tư tưởng. Để xây dựng Đảng trong sạch vững mạnh, sức chiến đấu cao, Nguyễn Chí Thanh đặc biệt quan tâm đến công tác chính trị, tư tưởng của cán bộ, chiến sĩ, trên nền quan điểm của Chủ tịch Hồ Chí Minh: Cán bộ là cái gốc của mọi công việc, “Muôn việc thành công hoặc thất bại, đều do cán bộ tốt hoặc kém”</w:t>
      </w:r>
      <w:r w:rsidRPr="00B52D94">
        <w:rPr>
          <w:rStyle w:val="FootnoteReference"/>
          <w:rFonts w:ascii="Times New Roman" w:hAnsi="Times New Roman" w:cs="Times New Roman"/>
          <w:sz w:val="28"/>
          <w:szCs w:val="28"/>
        </w:rPr>
        <w:footnoteReference w:id="7"/>
      </w:r>
      <w:r w:rsidRPr="00B52D94">
        <w:rPr>
          <w:rFonts w:ascii="Times New Roman" w:hAnsi="Times New Roman" w:cs="Times New Roman"/>
          <w:sz w:val="28"/>
          <w:szCs w:val="28"/>
        </w:rPr>
        <w:t xml:space="preserve">. Quan điểm này rất quan trọng và là điểm cốt yếu trong quá trình đồng chí tham gia chỉ đạo công tác chỉnh huấn, chỉnh quân, vì xét đến cùng, muốn xây dựng Đảng thành công thì công việc đầu tiên và xuyên suốt là vấn đề con người, vấn đề cán bộ. </w:t>
      </w:r>
      <w:r w:rsidRPr="00B52D94">
        <w:rPr>
          <w:rFonts w:ascii="Times New Roman" w:hAnsi="Times New Roman" w:cs="Times New Roman"/>
          <w:bCs/>
          <w:sz w:val="28"/>
          <w:szCs w:val="28"/>
        </w:rPr>
        <w:t>Đại tướng luôn coi trọng công tác xây dựng, chỉnh đốn Đảng và phát triển các đoàn thể quần chúng; xây dựng lực lượng quân đội, lực lượng vũ trang vững mạnh với 3 thứ quân: Bộ đội chủ lực, Bộ đội địa phương, Dân quân du kích; đánh địch bằng ba mũi giáp công: chính trị, quân sự, binh vận. Tài lãnh đạo, chỉ đạo của Đại tướng đã giúp cán bộ, đảng viên và đồng bào miền Nam ngày càng nâng cao nhận thức về đường lối, chiến lược, sách lược, sửa đổi lối làm việc, tác phong công tác. Nhờ đó, phong trào cách mạng miền Nam có bước chuyển biến mới, mạnh mẽ.</w:t>
      </w:r>
    </w:p>
    <w:p w14:paraId="550C36EB" w14:textId="66B0DACB" w:rsidR="007021B4" w:rsidRPr="00B52D94" w:rsidRDefault="007021B4" w:rsidP="00BA46FA">
      <w:pPr>
        <w:shd w:val="clear" w:color="auto" w:fill="FFFFFF"/>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sz w:val="28"/>
          <w:szCs w:val="28"/>
        </w:rPr>
        <w:t xml:space="preserve">Xuất phát từ thực tiễn, căn cứ vào thực tiễn chiến trường và tương quan so sánh lực lượng, phát huy truyền thống nghệ thuật quân sự của dân tộc,  Đại tướng </w:t>
      </w:r>
      <w:r w:rsidR="003B5989" w:rsidRPr="00B52D94">
        <w:rPr>
          <w:rFonts w:ascii="Times New Roman" w:hAnsi="Times New Roman" w:cs="Times New Roman"/>
          <w:sz w:val="28"/>
          <w:szCs w:val="28"/>
        </w:rPr>
        <w:t xml:space="preserve">Nguyễn Chí Thanh </w:t>
      </w:r>
      <w:r w:rsidRPr="00B52D94">
        <w:rPr>
          <w:rFonts w:ascii="Times New Roman" w:hAnsi="Times New Roman" w:cs="Times New Roman"/>
          <w:sz w:val="28"/>
          <w:szCs w:val="28"/>
        </w:rPr>
        <w:t>đã sáng tạo nên một hệ thống quan điểm mới về chiến lược, sách lược, nâng tầm nghệ thuật quân sự Việt Nam thời chống Mỹ.</w:t>
      </w:r>
      <w:r w:rsidR="003B5989" w:rsidRPr="00B52D94">
        <w:rPr>
          <w:rFonts w:ascii="Times New Roman" w:hAnsi="Times New Roman" w:cs="Times New Roman"/>
          <w:sz w:val="28"/>
          <w:szCs w:val="28"/>
        </w:rPr>
        <w:t xml:space="preserve"> Chính </w:t>
      </w:r>
      <w:r w:rsidRPr="00B52D94">
        <w:rPr>
          <w:rFonts w:ascii="Times New Roman" w:hAnsi="Times New Roman" w:cs="Times New Roman"/>
          <w:bCs/>
          <w:sz w:val="28"/>
          <w:szCs w:val="28"/>
        </w:rPr>
        <w:t xml:space="preserve">Đại tướng </w:t>
      </w:r>
      <w:r w:rsidR="003B5989" w:rsidRPr="00B52D94">
        <w:rPr>
          <w:rFonts w:ascii="Times New Roman" w:hAnsi="Times New Roman" w:cs="Times New Roman"/>
          <w:bCs/>
          <w:sz w:val="28"/>
          <w:szCs w:val="28"/>
        </w:rPr>
        <w:t xml:space="preserve">là người </w:t>
      </w:r>
      <w:r w:rsidRPr="00B52D94">
        <w:rPr>
          <w:rFonts w:ascii="Times New Roman" w:hAnsi="Times New Roman" w:cs="Times New Roman"/>
          <w:bCs/>
          <w:sz w:val="28"/>
          <w:szCs w:val="28"/>
        </w:rPr>
        <w:t xml:space="preserve">đã đề ra cho quân dân miền Nam cách đánh </w:t>
      </w:r>
      <w:r w:rsidR="003B5989" w:rsidRPr="00B52D94">
        <w:rPr>
          <w:rFonts w:ascii="Times New Roman" w:hAnsi="Times New Roman" w:cs="Times New Roman"/>
          <w:bCs/>
          <w:sz w:val="28"/>
          <w:szCs w:val="28"/>
        </w:rPr>
        <w:t xml:space="preserve">địch </w:t>
      </w:r>
      <w:r w:rsidRPr="00B52D94">
        <w:rPr>
          <w:rFonts w:ascii="Times New Roman" w:hAnsi="Times New Roman" w:cs="Times New Roman"/>
          <w:bCs/>
          <w:sz w:val="28"/>
          <w:szCs w:val="28"/>
        </w:rPr>
        <w:t>độc đáo, hiệu quả</w:t>
      </w:r>
      <w:r w:rsidR="003B5989" w:rsidRPr="00B52D94">
        <w:rPr>
          <w:rFonts w:ascii="Times New Roman" w:hAnsi="Times New Roman" w:cs="Times New Roman"/>
          <w:bCs/>
          <w:sz w:val="28"/>
          <w:szCs w:val="28"/>
        </w:rPr>
        <w:t xml:space="preserve"> qua khẩu hiệu</w:t>
      </w:r>
      <w:r w:rsidRPr="00B52D94">
        <w:rPr>
          <w:rFonts w:ascii="Times New Roman" w:hAnsi="Times New Roman" w:cs="Times New Roman"/>
          <w:bCs/>
          <w:sz w:val="28"/>
          <w:szCs w:val="28"/>
        </w:rPr>
        <w:t xml:space="preserve">: “Nắm thắt lưng địch mà đánh”. Đề xướng đó của Đại tướng thể </w:t>
      </w:r>
      <w:r w:rsidRPr="00B52D94">
        <w:rPr>
          <w:rFonts w:ascii="Times New Roman" w:hAnsi="Times New Roman" w:cs="Times New Roman"/>
          <w:bCs/>
          <w:sz w:val="28"/>
          <w:szCs w:val="28"/>
        </w:rPr>
        <w:lastRenderedPageBreak/>
        <w:t xml:space="preserve">hiện trí tuệ mưu lược, sáng tạo, tầm cao nghệ thuật tác chiến quân sự hiện đại thời đại Hồ Chí Minh, nhằm hạn chế tối đa hỏa lực yểm trợ - một thế mạnh chủ đạo của quân Mỹ lúc bấy giờ, khoét sâu điểm yếu của chúng, phát huy tối đa lợi thế của ta. Khẩu hiệu đó cũng trở thành phương châm, thành cách đánh mưu trí, dũng cảm của lực lượng vũ trang giải phóng miền Nam Việt Nam, là một khoa học để thắng Mỹ trên chiến trường. Khẩu hiệu “Tìm Mỹ mà đánh, tìm ngụy mà diệt” do Đại tướng đưa ra </w:t>
      </w:r>
      <w:r w:rsidR="0057223A" w:rsidRPr="00B52D94">
        <w:rPr>
          <w:rFonts w:ascii="Times New Roman" w:hAnsi="Times New Roman" w:cs="Times New Roman"/>
          <w:bCs/>
          <w:sz w:val="28"/>
          <w:szCs w:val="28"/>
        </w:rPr>
        <w:t xml:space="preserve">là “binh pháp Nguyễn Chí Thanh”, </w:t>
      </w:r>
      <w:r w:rsidRPr="00B52D94">
        <w:rPr>
          <w:rFonts w:ascii="Times New Roman" w:hAnsi="Times New Roman" w:cs="Times New Roman"/>
          <w:bCs/>
          <w:sz w:val="28"/>
          <w:szCs w:val="28"/>
        </w:rPr>
        <w:t xml:space="preserve">thể hiện rõ tư tưởng tiến công, </w:t>
      </w:r>
      <w:r w:rsidR="0057223A" w:rsidRPr="00B52D94">
        <w:rPr>
          <w:rFonts w:ascii="Times New Roman" w:hAnsi="Times New Roman" w:cs="Times New Roman"/>
          <w:bCs/>
          <w:sz w:val="28"/>
          <w:szCs w:val="28"/>
        </w:rPr>
        <w:t>tầm cao của sự vận dụng tư tưởng và nghệ thuật quân sự Hồ Chí Minh: Dĩ bất biến ứng vạn biến, lực - thế - thời - mưu, làm</w:t>
      </w:r>
      <w:r w:rsidRPr="00B52D94">
        <w:rPr>
          <w:rFonts w:ascii="Times New Roman" w:hAnsi="Times New Roman" w:cs="Times New Roman"/>
          <w:bCs/>
          <w:sz w:val="28"/>
          <w:szCs w:val="28"/>
        </w:rPr>
        <w:t xml:space="preserve"> dấy lên phong trào chiến đấu sôi nổi, tấn công Mỹ-ngụy liên tục và rộng khắp. Từ đó, xuất hiện hàng vạn “Dũng sĩ diệt Mỹ” với </w:t>
      </w:r>
      <w:r w:rsidR="003B5989" w:rsidRPr="00B52D94">
        <w:rPr>
          <w:rFonts w:ascii="Times New Roman" w:hAnsi="Times New Roman" w:cs="Times New Roman"/>
          <w:bCs/>
          <w:sz w:val="28"/>
          <w:szCs w:val="28"/>
        </w:rPr>
        <w:t xml:space="preserve">những </w:t>
      </w:r>
      <w:r w:rsidRPr="00B52D94">
        <w:rPr>
          <w:rFonts w:ascii="Times New Roman" w:hAnsi="Times New Roman" w:cs="Times New Roman"/>
          <w:bCs/>
          <w:sz w:val="28"/>
          <w:szCs w:val="28"/>
        </w:rPr>
        <w:t>chiến công xuất sắc, khiến kẻ địch bao phen kinh hồn bạt vía. Những “Vành đai diệt Mỹ” kiên cường xuất hiện xung quanh các căn cứ quân sự của Mỹ. Phong trào đấu tranh chính trị của đồng bào đô thị ở miền Nam được giữ vững và phát triển. Nhờ đó, quân và dân miền Nam đã đập tan cuộc phản công chiến lược mùa khô lần thứ thứ nhất của 20 vạn quân Mỹ và nửa triệ</w:t>
      </w:r>
      <w:r w:rsidR="00A75511" w:rsidRPr="00B52D94">
        <w:rPr>
          <w:rFonts w:ascii="Times New Roman" w:hAnsi="Times New Roman" w:cs="Times New Roman"/>
          <w:bCs/>
          <w:sz w:val="28"/>
          <w:szCs w:val="28"/>
        </w:rPr>
        <w:t>u quân n</w:t>
      </w:r>
      <w:r w:rsidRPr="00B52D94">
        <w:rPr>
          <w:rFonts w:ascii="Times New Roman" w:hAnsi="Times New Roman" w:cs="Times New Roman"/>
          <w:bCs/>
          <w:sz w:val="28"/>
          <w:szCs w:val="28"/>
        </w:rPr>
        <w:t>gụy trong Đông Xuân 1965</w:t>
      </w:r>
      <w:r w:rsidR="00584ACF"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w:t>
      </w:r>
      <w:r w:rsidR="00584ACF" w:rsidRPr="00B52D94">
        <w:rPr>
          <w:rFonts w:ascii="Times New Roman" w:hAnsi="Times New Roman" w:cs="Times New Roman"/>
          <w:bCs/>
          <w:sz w:val="28"/>
          <w:szCs w:val="28"/>
        </w:rPr>
        <w:t xml:space="preserve"> </w:t>
      </w:r>
      <w:r w:rsidRPr="00B52D94">
        <w:rPr>
          <w:rFonts w:ascii="Times New Roman" w:hAnsi="Times New Roman" w:cs="Times New Roman"/>
          <w:bCs/>
          <w:sz w:val="28"/>
          <w:szCs w:val="28"/>
        </w:rPr>
        <w:t>1966. Chiến thắng Núi Thành</w:t>
      </w:r>
      <w:r w:rsidR="00584ACF" w:rsidRPr="00B52D94">
        <w:rPr>
          <w:rFonts w:ascii="Times New Roman" w:hAnsi="Times New Roman" w:cs="Times New Roman"/>
          <w:bCs/>
          <w:sz w:val="28"/>
          <w:szCs w:val="28"/>
        </w:rPr>
        <w:t xml:space="preserve"> (5/1965)</w:t>
      </w:r>
      <w:r w:rsidRPr="00B52D94">
        <w:rPr>
          <w:rFonts w:ascii="Times New Roman" w:hAnsi="Times New Roman" w:cs="Times New Roman"/>
          <w:bCs/>
          <w:sz w:val="28"/>
          <w:szCs w:val="28"/>
        </w:rPr>
        <w:t>, chiến thắng Vạ</w:t>
      </w:r>
      <w:r w:rsidR="003B5989" w:rsidRPr="00B52D94">
        <w:rPr>
          <w:rFonts w:ascii="Times New Roman" w:hAnsi="Times New Roman" w:cs="Times New Roman"/>
          <w:bCs/>
          <w:sz w:val="28"/>
          <w:szCs w:val="28"/>
        </w:rPr>
        <w:t>n T</w:t>
      </w:r>
      <w:r w:rsidRPr="00B52D94">
        <w:rPr>
          <w:rFonts w:ascii="Times New Roman" w:hAnsi="Times New Roman" w:cs="Times New Roman"/>
          <w:bCs/>
          <w:sz w:val="28"/>
          <w:szCs w:val="28"/>
        </w:rPr>
        <w:t xml:space="preserve">ường </w:t>
      </w:r>
      <w:r w:rsidR="00584ACF" w:rsidRPr="00B52D94">
        <w:rPr>
          <w:rFonts w:ascii="Times New Roman" w:hAnsi="Times New Roman" w:cs="Times New Roman"/>
          <w:bCs/>
          <w:sz w:val="28"/>
          <w:szCs w:val="28"/>
        </w:rPr>
        <w:t xml:space="preserve">(8/1965) </w:t>
      </w:r>
      <w:r w:rsidRPr="00B52D94">
        <w:rPr>
          <w:rFonts w:ascii="Times New Roman" w:hAnsi="Times New Roman" w:cs="Times New Roman"/>
          <w:bCs/>
          <w:sz w:val="28"/>
          <w:szCs w:val="28"/>
        </w:rPr>
        <w:t>đã chứng tỏ tính đúng đắn của đường lối quân sự của Đảng, cho thấy quân và dân ta có khả năng đối đầu trực tiếp với quân Mỹ và thắng Mỹ trong “Chiến tranh cục bộ”.</w:t>
      </w:r>
    </w:p>
    <w:p w14:paraId="50A3BF52" w14:textId="426B57EC" w:rsidR="007021B4" w:rsidRPr="00B52D94" w:rsidRDefault="00296D87"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Nghiên cứu lý luận, tổng kết thực tiễn, lý luận và thực tiễn đi đôi là phong cách lãnh đạo, phong cách làm việc của Đại tướng Nguyễn Chí Thanh theo tư tưởng và tấm gương Hồ Chí Minh. </w:t>
      </w:r>
      <w:r w:rsidR="007021B4" w:rsidRPr="00B52D94">
        <w:rPr>
          <w:rFonts w:ascii="Times New Roman" w:hAnsi="Times New Roman" w:cs="Times New Roman"/>
          <w:bCs/>
          <w:sz w:val="28"/>
          <w:szCs w:val="28"/>
        </w:rPr>
        <w:t xml:space="preserve">Rút kinh nghiệm những trận đầu đánh Mỹ, tại Đại hội Anh hùng và chiến sĩ thi đua lần thứ nhất của các lực lượng vũ trang giải phóng miền nam Việt Nam (5/1965), Đại tướng đã có bài phát biểu quan trọng nhan đề “Phát huy cao độ chủ nghĩa anh hùng cách mạng Việt Nam, quyết chiến, quyết thắng giặc Mỹ xâm lược”, trong đó không chỉ kiểm điểm 10 năm kháng chiến chống Mỹ, cứu nước, mà còn phân tích và nhấn mạnh vũ khí chiến thắng của quân dân ta chính là chủ nghĩa anh hùng cách mạng; kêu gọi đồng bào, chiến sĩ ta phát huy cao độ chủ nghĩa anh hùng cách mạng, quyết chiến quyết thắng, tiến lên giành những thắng lợi mới. vấn đề tổng kết, rút kinh nghiệm được Đại tướng chỉ đạo tới từng đơn vị, sau mỗi trận đánh, nhất là sau chiến </w:t>
      </w:r>
      <w:r w:rsidR="00806C3F" w:rsidRPr="00B52D94">
        <w:rPr>
          <w:rFonts w:ascii="Times New Roman" w:hAnsi="Times New Roman" w:cs="Times New Roman"/>
          <w:bCs/>
          <w:sz w:val="28"/>
          <w:szCs w:val="28"/>
        </w:rPr>
        <w:t xml:space="preserve">thắng </w:t>
      </w:r>
      <w:r w:rsidR="007021B4" w:rsidRPr="00B52D94">
        <w:rPr>
          <w:rFonts w:ascii="Times New Roman" w:hAnsi="Times New Roman" w:cs="Times New Roman"/>
          <w:bCs/>
          <w:sz w:val="28"/>
          <w:szCs w:val="28"/>
        </w:rPr>
        <w:t>Bình Giã</w:t>
      </w:r>
      <w:r w:rsidR="00806C3F" w:rsidRPr="00B52D94">
        <w:rPr>
          <w:rFonts w:ascii="Times New Roman" w:hAnsi="Times New Roman" w:cs="Times New Roman"/>
          <w:bCs/>
          <w:sz w:val="28"/>
          <w:szCs w:val="28"/>
        </w:rPr>
        <w:t xml:space="preserve"> (1/1965)</w:t>
      </w:r>
      <w:r w:rsidR="007021B4" w:rsidRPr="00B52D94">
        <w:rPr>
          <w:rFonts w:ascii="Times New Roman" w:hAnsi="Times New Roman" w:cs="Times New Roman"/>
          <w:bCs/>
          <w:sz w:val="28"/>
          <w:szCs w:val="28"/>
        </w:rPr>
        <w:t>, Ba Gia (</w:t>
      </w:r>
      <w:r w:rsidR="00806C3F" w:rsidRPr="00B52D94">
        <w:rPr>
          <w:rFonts w:ascii="Times New Roman" w:hAnsi="Times New Roman" w:cs="Times New Roman"/>
          <w:bCs/>
          <w:sz w:val="28"/>
          <w:szCs w:val="28"/>
        </w:rPr>
        <w:t>7</w:t>
      </w:r>
      <w:r w:rsidR="007021B4" w:rsidRPr="00B52D94">
        <w:rPr>
          <w:rFonts w:ascii="Times New Roman" w:hAnsi="Times New Roman" w:cs="Times New Roman"/>
          <w:bCs/>
          <w:sz w:val="28"/>
          <w:szCs w:val="28"/>
        </w:rPr>
        <w:t>/1965</w:t>
      </w:r>
      <w:r w:rsidR="00806C3F" w:rsidRPr="00B52D94">
        <w:rPr>
          <w:rFonts w:ascii="Times New Roman" w:hAnsi="Times New Roman" w:cs="Times New Roman"/>
          <w:bCs/>
          <w:sz w:val="28"/>
          <w:szCs w:val="28"/>
        </w:rPr>
        <w:t>)</w:t>
      </w:r>
      <w:r w:rsidR="007021B4" w:rsidRPr="00B52D94">
        <w:rPr>
          <w:rFonts w:ascii="Times New Roman" w:hAnsi="Times New Roman" w:cs="Times New Roman"/>
          <w:bCs/>
          <w:sz w:val="28"/>
          <w:szCs w:val="28"/>
        </w:rPr>
        <w:t xml:space="preserve"> là những chiến thắng vang dội của quân dân ta, khi lần đầu tiên ta tiêu diệt gọn 4 tiểu đoàn chủ lực ngụy.</w:t>
      </w:r>
    </w:p>
    <w:p w14:paraId="7605205B" w14:textId="728400DF" w:rsidR="00AC7CC9" w:rsidRPr="00B52D94" w:rsidRDefault="007B715B"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Lăn lộn trên chiến trường miền Nam, tuyến đầu chống Mỹ, </w:t>
      </w:r>
      <w:r w:rsidR="001F48BC" w:rsidRPr="00B52D94">
        <w:rPr>
          <w:rFonts w:ascii="Times New Roman" w:hAnsi="Times New Roman" w:cs="Times New Roman"/>
          <w:bCs/>
          <w:sz w:val="28"/>
          <w:szCs w:val="28"/>
        </w:rPr>
        <w:t>n</w:t>
      </w:r>
      <w:r w:rsidRPr="00B52D94">
        <w:rPr>
          <w:rFonts w:ascii="Times New Roman" w:hAnsi="Times New Roman" w:cs="Times New Roman"/>
          <w:bCs/>
          <w:sz w:val="28"/>
          <w:szCs w:val="28"/>
        </w:rPr>
        <w:t xml:space="preserve">ăm 1966, Nguyễn Chí Thanh trở ra Hà Nội để cùng Bộ Chính trị, Quân ủy Trung ương kiểm điểm lại tình hình cuộc kháng chiến chống Mỹ và quyết định phương hướng, biện </w:t>
      </w:r>
      <w:r w:rsidRPr="00B52D94">
        <w:rPr>
          <w:rFonts w:ascii="Times New Roman" w:hAnsi="Times New Roman" w:cs="Times New Roman"/>
          <w:bCs/>
          <w:sz w:val="28"/>
          <w:szCs w:val="28"/>
        </w:rPr>
        <w:lastRenderedPageBreak/>
        <w:t xml:space="preserve">pháp mới đưa cuộc kháng chiến đến thắng lợi. Giữa năm 1967, Bộ Chính trị quyết định điều động Đại tướng Nguyễn Chí Thanh trở lại chiến trường miền Nam. Trước khi lên đường, chiều </w:t>
      </w:r>
      <w:r w:rsidR="005F0847" w:rsidRPr="00B52D94">
        <w:rPr>
          <w:rFonts w:ascii="Times New Roman" w:hAnsi="Times New Roman" w:cs="Times New Roman"/>
          <w:bCs/>
          <w:sz w:val="28"/>
          <w:szCs w:val="28"/>
        </w:rPr>
        <w:t xml:space="preserve">ngày </w:t>
      </w:r>
      <w:r w:rsidRPr="00B52D94">
        <w:rPr>
          <w:rFonts w:ascii="Times New Roman" w:hAnsi="Times New Roman" w:cs="Times New Roman"/>
          <w:bCs/>
          <w:sz w:val="28"/>
          <w:szCs w:val="28"/>
        </w:rPr>
        <w:t>5</w:t>
      </w:r>
      <w:r w:rsidR="005F0847" w:rsidRPr="00B52D94">
        <w:rPr>
          <w:rFonts w:ascii="Times New Roman" w:hAnsi="Times New Roman" w:cs="Times New Roman"/>
          <w:bCs/>
          <w:sz w:val="28"/>
          <w:szCs w:val="28"/>
        </w:rPr>
        <w:t xml:space="preserve"> tháng </w:t>
      </w:r>
      <w:r w:rsidRPr="00B52D94">
        <w:rPr>
          <w:rFonts w:ascii="Times New Roman" w:hAnsi="Times New Roman" w:cs="Times New Roman"/>
          <w:bCs/>
          <w:sz w:val="28"/>
          <w:szCs w:val="28"/>
        </w:rPr>
        <w:t>7</w:t>
      </w:r>
      <w:r w:rsidR="005F0847" w:rsidRPr="00B52D94">
        <w:rPr>
          <w:rFonts w:ascii="Times New Roman" w:hAnsi="Times New Roman" w:cs="Times New Roman"/>
          <w:bCs/>
          <w:sz w:val="28"/>
          <w:szCs w:val="28"/>
        </w:rPr>
        <w:t xml:space="preserve"> năm </w:t>
      </w:r>
      <w:r w:rsidRPr="00B52D94">
        <w:rPr>
          <w:rFonts w:ascii="Times New Roman" w:hAnsi="Times New Roman" w:cs="Times New Roman"/>
          <w:bCs/>
          <w:sz w:val="28"/>
          <w:szCs w:val="28"/>
        </w:rPr>
        <w:t xml:space="preserve">1967, Đại tướng đến Phủ Chủ tịch, được gặp Chủ tịch Hồ Chí Minh và dự bữa cơm đạm bạc, đầm ấm cùng Bác Hồ. Khoảnh khắc lịch sử đó như truyền ngọn lửa quyết tâm, cổ vũ Đại tướng trở lại tuyến đầu chống Mỹ, thực hiện nghị quyết của Bộ Chính trị </w:t>
      </w:r>
      <w:r w:rsidR="00AC7CC9" w:rsidRPr="00B52D94">
        <w:rPr>
          <w:rFonts w:ascii="Times New Roman" w:hAnsi="Times New Roman" w:cs="Times New Roman"/>
          <w:bCs/>
          <w:sz w:val="28"/>
          <w:szCs w:val="28"/>
        </w:rPr>
        <w:t>nhằm tạo nên một chuyển biến lớn có thể chuyển tình thế cách mạng và chiến tranh cách mạng ở miền Nam sang một thời kỳ mới.</w:t>
      </w:r>
    </w:p>
    <w:p w14:paraId="708FF77D" w14:textId="3DB74AAE" w:rsidR="007B715B" w:rsidRPr="00B52D94" w:rsidRDefault="007B715B" w:rsidP="00BA46FA">
      <w:pPr>
        <w:widowControl w:val="0"/>
        <w:spacing w:after="120" w:line="288" w:lineRule="auto"/>
        <w:ind w:firstLine="720"/>
        <w:jc w:val="both"/>
        <w:rPr>
          <w:rFonts w:ascii="Times New Roman" w:hAnsi="Times New Roman" w:cs="Times New Roman"/>
          <w:b/>
          <w:bCs/>
          <w:sz w:val="28"/>
          <w:szCs w:val="28"/>
        </w:rPr>
      </w:pPr>
      <w:r w:rsidRPr="00B52D94">
        <w:rPr>
          <w:rFonts w:ascii="Times New Roman" w:hAnsi="Times New Roman" w:cs="Times New Roman"/>
          <w:b/>
          <w:bCs/>
          <w:sz w:val="28"/>
          <w:szCs w:val="28"/>
        </w:rPr>
        <w:t>3. Tấm gương n</w:t>
      </w:r>
      <w:r w:rsidR="0036061B" w:rsidRPr="00B52D94">
        <w:rPr>
          <w:rFonts w:ascii="Times New Roman" w:hAnsi="Times New Roman" w:cs="Times New Roman"/>
          <w:b/>
          <w:bCs/>
          <w:sz w:val="28"/>
          <w:szCs w:val="28"/>
        </w:rPr>
        <w:t>gười chiến sĩ cộng sản kiên trung</w:t>
      </w:r>
      <w:r w:rsidR="007021B4" w:rsidRPr="00B52D94">
        <w:rPr>
          <w:rFonts w:ascii="Times New Roman" w:hAnsi="Times New Roman" w:cs="Times New Roman"/>
          <w:b/>
          <w:bCs/>
          <w:sz w:val="28"/>
          <w:szCs w:val="28"/>
        </w:rPr>
        <w:t>, bất khuất</w:t>
      </w:r>
      <w:r w:rsidRPr="00B52D94">
        <w:rPr>
          <w:rFonts w:ascii="Times New Roman" w:hAnsi="Times New Roman" w:cs="Times New Roman"/>
          <w:b/>
          <w:bCs/>
          <w:sz w:val="28"/>
          <w:szCs w:val="28"/>
        </w:rPr>
        <w:t>; nhà lãnh đạo, vị tướng của tinh thần dân chủ, nhân văn</w:t>
      </w:r>
    </w:p>
    <w:p w14:paraId="5800DA14" w14:textId="20E56ABA" w:rsidR="007F5457" w:rsidRPr="00B52D94" w:rsidRDefault="0036061B"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Để cây tự do độc lập được đơm hoa kết quả, đã có biết bao cán bộ, đảng viên, quần chúng ưu tú bị địch bắt tù đày</w:t>
      </w:r>
      <w:r w:rsidR="001F48BC" w:rsidRPr="00B52D94">
        <w:rPr>
          <w:rFonts w:ascii="Times New Roman" w:hAnsi="Times New Roman" w:cs="Times New Roman"/>
          <w:bCs/>
          <w:sz w:val="28"/>
          <w:szCs w:val="28"/>
        </w:rPr>
        <w:t>, hy sinh</w:t>
      </w:r>
      <w:r w:rsidRPr="00B52D94">
        <w:rPr>
          <w:rFonts w:ascii="Times New Roman" w:hAnsi="Times New Roman" w:cs="Times New Roman"/>
          <w:bCs/>
          <w:sz w:val="28"/>
          <w:szCs w:val="28"/>
        </w:rPr>
        <w:t xml:space="preserve"> trong những “địa ngục trần gian”</w:t>
      </w:r>
      <w:r w:rsidR="001F48BC" w:rsidRPr="00B52D94">
        <w:rPr>
          <w:rFonts w:ascii="Times New Roman" w:hAnsi="Times New Roman" w:cs="Times New Roman"/>
          <w:bCs/>
          <w:sz w:val="28"/>
          <w:szCs w:val="28"/>
        </w:rPr>
        <w:t xml:space="preserve"> của thực dân đế quốc</w:t>
      </w:r>
      <w:r w:rsidRPr="00B52D94">
        <w:rPr>
          <w:rFonts w:ascii="Times New Roman" w:hAnsi="Times New Roman" w:cs="Times New Roman"/>
          <w:bCs/>
          <w:sz w:val="28"/>
          <w:szCs w:val="28"/>
        </w:rPr>
        <w:t xml:space="preserve">. </w:t>
      </w:r>
      <w:r w:rsidR="006903E4" w:rsidRPr="00B52D94">
        <w:rPr>
          <w:rFonts w:ascii="Times New Roman" w:hAnsi="Times New Roman" w:cs="Times New Roman"/>
          <w:bCs/>
          <w:sz w:val="28"/>
          <w:szCs w:val="28"/>
        </w:rPr>
        <w:t>Tháng 7</w:t>
      </w:r>
      <w:r w:rsidR="005F0847" w:rsidRPr="00B52D94">
        <w:rPr>
          <w:rFonts w:ascii="Times New Roman" w:hAnsi="Times New Roman" w:cs="Times New Roman"/>
          <w:bCs/>
          <w:sz w:val="28"/>
          <w:szCs w:val="28"/>
        </w:rPr>
        <w:t xml:space="preserve"> năm </w:t>
      </w:r>
      <w:r w:rsidR="006903E4" w:rsidRPr="00B52D94">
        <w:rPr>
          <w:rFonts w:ascii="Times New Roman" w:hAnsi="Times New Roman" w:cs="Times New Roman"/>
          <w:bCs/>
          <w:sz w:val="28"/>
          <w:szCs w:val="28"/>
        </w:rPr>
        <w:t>1939, đ</w:t>
      </w:r>
      <w:r w:rsidR="00F65DAE" w:rsidRPr="00B52D94">
        <w:rPr>
          <w:rFonts w:ascii="Times New Roman" w:hAnsi="Times New Roman" w:cs="Times New Roman"/>
          <w:bCs/>
          <w:sz w:val="28"/>
          <w:szCs w:val="28"/>
        </w:rPr>
        <w:t xml:space="preserve">ồng chí bị </w:t>
      </w:r>
      <w:r w:rsidR="001F48BC" w:rsidRPr="00B52D94">
        <w:rPr>
          <w:rFonts w:ascii="Times New Roman" w:hAnsi="Times New Roman" w:cs="Times New Roman"/>
          <w:bCs/>
          <w:sz w:val="28"/>
          <w:szCs w:val="28"/>
        </w:rPr>
        <w:t>địch</w:t>
      </w:r>
      <w:r w:rsidR="00F65DAE" w:rsidRPr="00B52D94">
        <w:rPr>
          <w:rFonts w:ascii="Times New Roman" w:hAnsi="Times New Roman" w:cs="Times New Roman"/>
          <w:bCs/>
          <w:sz w:val="28"/>
          <w:szCs w:val="28"/>
        </w:rPr>
        <w:t xml:space="preserve"> bắt giam ở Nhà lao Thừa Phủ</w:t>
      </w:r>
      <w:r w:rsidR="006903E4" w:rsidRPr="00B52D94">
        <w:rPr>
          <w:rFonts w:ascii="Times New Roman" w:hAnsi="Times New Roman" w:cs="Times New Roman"/>
          <w:bCs/>
          <w:sz w:val="28"/>
          <w:szCs w:val="28"/>
        </w:rPr>
        <w:t xml:space="preserve">. Những trận đòn tàn bạo của kẻ thù </w:t>
      </w:r>
      <w:r w:rsidR="00F06EFB" w:rsidRPr="00B52D94">
        <w:rPr>
          <w:rFonts w:ascii="Times New Roman" w:hAnsi="Times New Roman" w:cs="Times New Roman"/>
          <w:bCs/>
          <w:sz w:val="28"/>
          <w:szCs w:val="28"/>
        </w:rPr>
        <w:t xml:space="preserve">đều </w:t>
      </w:r>
      <w:r w:rsidR="006903E4" w:rsidRPr="00B52D94">
        <w:rPr>
          <w:rFonts w:ascii="Times New Roman" w:hAnsi="Times New Roman" w:cs="Times New Roman"/>
          <w:bCs/>
          <w:sz w:val="28"/>
          <w:szCs w:val="28"/>
        </w:rPr>
        <w:t>không khuất phục được ý chí kiên trung của Nguyễn Chí Thanh; đồng chí vẫn giữ tròn khí tiết của người cộng sản</w:t>
      </w:r>
      <w:r w:rsidR="001F48BC" w:rsidRPr="00B52D94">
        <w:rPr>
          <w:rFonts w:ascii="Times New Roman" w:hAnsi="Times New Roman" w:cs="Times New Roman"/>
          <w:bCs/>
          <w:sz w:val="28"/>
          <w:szCs w:val="28"/>
        </w:rPr>
        <w:t>, bảo vệ Đảng, bảo vệ cơ sở cách mạng</w:t>
      </w:r>
      <w:r w:rsidR="006903E4" w:rsidRPr="00B52D94">
        <w:rPr>
          <w:rFonts w:ascii="Times New Roman" w:hAnsi="Times New Roman" w:cs="Times New Roman"/>
          <w:bCs/>
          <w:sz w:val="28"/>
          <w:szCs w:val="28"/>
        </w:rPr>
        <w:t xml:space="preserve">. </w:t>
      </w:r>
      <w:r w:rsidR="00885B91" w:rsidRPr="00B52D94">
        <w:rPr>
          <w:rFonts w:ascii="Times New Roman" w:hAnsi="Times New Roman" w:cs="Times New Roman"/>
          <w:sz w:val="28"/>
          <w:szCs w:val="28"/>
        </w:rPr>
        <w:t>Trong những năm tháng bị địch bắt giam ở</w:t>
      </w:r>
      <w:r w:rsidR="00885B91" w:rsidRPr="00B52D94">
        <w:rPr>
          <w:rFonts w:ascii="Times New Roman" w:hAnsi="Times New Roman" w:cs="Times New Roman"/>
          <w:b/>
          <w:sz w:val="28"/>
          <w:szCs w:val="28"/>
        </w:rPr>
        <w:t xml:space="preserve"> </w:t>
      </w:r>
      <w:r w:rsidR="00885B91" w:rsidRPr="00B52D94">
        <w:rPr>
          <w:rFonts w:ascii="Times New Roman" w:hAnsi="Times New Roman" w:cs="Times New Roman"/>
          <w:bCs/>
          <w:sz w:val="28"/>
          <w:szCs w:val="28"/>
        </w:rPr>
        <w:t>Nhà lao Thừa Phủ (1939</w:t>
      </w:r>
      <w:r w:rsidR="005F0847" w:rsidRPr="00B52D94">
        <w:rPr>
          <w:rFonts w:ascii="Times New Roman" w:hAnsi="Times New Roman" w:cs="Times New Roman"/>
          <w:bCs/>
          <w:sz w:val="28"/>
          <w:szCs w:val="28"/>
        </w:rPr>
        <w:t xml:space="preserve"> </w:t>
      </w:r>
      <w:r w:rsidR="00885B91" w:rsidRPr="00B52D94">
        <w:rPr>
          <w:rFonts w:ascii="Times New Roman" w:hAnsi="Times New Roman" w:cs="Times New Roman"/>
          <w:bCs/>
          <w:sz w:val="28"/>
          <w:szCs w:val="28"/>
        </w:rPr>
        <w:t>-</w:t>
      </w:r>
      <w:r w:rsidR="005F0847" w:rsidRPr="00B52D94">
        <w:rPr>
          <w:rFonts w:ascii="Times New Roman" w:hAnsi="Times New Roman" w:cs="Times New Roman"/>
          <w:bCs/>
          <w:sz w:val="28"/>
          <w:szCs w:val="28"/>
        </w:rPr>
        <w:t xml:space="preserve"> </w:t>
      </w:r>
      <w:r w:rsidR="00885B91" w:rsidRPr="00B52D94">
        <w:rPr>
          <w:rFonts w:ascii="Times New Roman" w:hAnsi="Times New Roman" w:cs="Times New Roman"/>
          <w:bCs/>
          <w:sz w:val="28"/>
          <w:szCs w:val="28"/>
        </w:rPr>
        <w:t xml:space="preserve">1940), bằng uy tín và sự gan dạ đấu tranh chống lại chế độ lao tù hà khắc của địch, đồng chí được cử làm Bí thư Chi bộ Nhà lao. </w:t>
      </w:r>
      <w:r w:rsidR="006903E4" w:rsidRPr="00B52D94">
        <w:rPr>
          <w:rFonts w:ascii="Times New Roman" w:hAnsi="Times New Roman" w:cs="Times New Roman"/>
          <w:bCs/>
          <w:sz w:val="28"/>
          <w:szCs w:val="28"/>
        </w:rPr>
        <w:t>G</w:t>
      </w:r>
      <w:r w:rsidR="00F65DAE" w:rsidRPr="00B52D94">
        <w:rPr>
          <w:rFonts w:ascii="Times New Roman" w:hAnsi="Times New Roman" w:cs="Times New Roman"/>
          <w:bCs/>
          <w:sz w:val="28"/>
          <w:szCs w:val="28"/>
        </w:rPr>
        <w:t>iữa năm 1940, chúng đày đồng chí lên Nhà lao Buôn Mê Thuột</w:t>
      </w:r>
      <w:r w:rsidR="001F48BC" w:rsidRPr="00B52D94">
        <w:rPr>
          <w:rFonts w:ascii="Times New Roman" w:hAnsi="Times New Roman" w:cs="Times New Roman"/>
          <w:bCs/>
          <w:sz w:val="28"/>
          <w:szCs w:val="28"/>
        </w:rPr>
        <w:t xml:space="preserve"> -</w:t>
      </w:r>
      <w:r w:rsidR="006903E4" w:rsidRPr="00B52D94">
        <w:rPr>
          <w:rFonts w:ascii="Times New Roman" w:hAnsi="Times New Roman" w:cs="Times New Roman"/>
          <w:bCs/>
          <w:sz w:val="28"/>
          <w:szCs w:val="28"/>
        </w:rPr>
        <w:t xml:space="preserve"> nơi rừng thiêng nước độ</w:t>
      </w:r>
      <w:r w:rsidR="00885B91" w:rsidRPr="00B52D94">
        <w:rPr>
          <w:rFonts w:ascii="Times New Roman" w:hAnsi="Times New Roman" w:cs="Times New Roman"/>
          <w:bCs/>
          <w:sz w:val="28"/>
          <w:szCs w:val="28"/>
        </w:rPr>
        <w:t>c</w:t>
      </w:r>
      <w:r w:rsidR="006903E4" w:rsidRPr="00B52D94">
        <w:rPr>
          <w:rFonts w:ascii="Times New Roman" w:hAnsi="Times New Roman" w:cs="Times New Roman"/>
          <w:bCs/>
          <w:sz w:val="28"/>
          <w:szCs w:val="28"/>
        </w:rPr>
        <w:t xml:space="preserve"> hòng tiếp tục đày ải</w:t>
      </w:r>
      <w:r w:rsidR="001F48BC" w:rsidRPr="00B52D94">
        <w:rPr>
          <w:rFonts w:ascii="Times New Roman" w:hAnsi="Times New Roman" w:cs="Times New Roman"/>
          <w:bCs/>
          <w:sz w:val="28"/>
          <w:szCs w:val="28"/>
        </w:rPr>
        <w:t xml:space="preserve"> thể xác</w:t>
      </w:r>
      <w:r w:rsidR="006903E4" w:rsidRPr="00B52D94">
        <w:rPr>
          <w:rFonts w:ascii="Times New Roman" w:hAnsi="Times New Roman" w:cs="Times New Roman"/>
          <w:bCs/>
          <w:sz w:val="28"/>
          <w:szCs w:val="28"/>
        </w:rPr>
        <w:t xml:space="preserve">, lung lạc </w:t>
      </w:r>
      <w:r w:rsidR="001F48BC" w:rsidRPr="00B52D94">
        <w:rPr>
          <w:rFonts w:ascii="Times New Roman" w:hAnsi="Times New Roman" w:cs="Times New Roman"/>
          <w:bCs/>
          <w:sz w:val="28"/>
          <w:szCs w:val="28"/>
        </w:rPr>
        <w:t xml:space="preserve">tinh thần </w:t>
      </w:r>
      <w:r w:rsidR="006903E4" w:rsidRPr="00B52D94">
        <w:rPr>
          <w:rFonts w:ascii="Times New Roman" w:hAnsi="Times New Roman" w:cs="Times New Roman"/>
          <w:bCs/>
          <w:sz w:val="28"/>
          <w:szCs w:val="28"/>
        </w:rPr>
        <w:t>đồng chí</w:t>
      </w:r>
      <w:r w:rsidR="00F65DAE" w:rsidRPr="00B52D94">
        <w:rPr>
          <w:rFonts w:ascii="Times New Roman" w:hAnsi="Times New Roman" w:cs="Times New Roman"/>
          <w:bCs/>
          <w:sz w:val="28"/>
          <w:szCs w:val="28"/>
        </w:rPr>
        <w:t>. Bằng sự</w:t>
      </w:r>
      <w:r w:rsidR="006903E4" w:rsidRPr="00B52D94">
        <w:rPr>
          <w:rFonts w:ascii="Times New Roman" w:hAnsi="Times New Roman" w:cs="Times New Roman"/>
          <w:bCs/>
          <w:sz w:val="28"/>
          <w:szCs w:val="28"/>
        </w:rPr>
        <w:t xml:space="preserve"> mưu trí, g</w:t>
      </w:r>
      <w:r w:rsidR="00F65DAE" w:rsidRPr="00B52D94">
        <w:rPr>
          <w:rFonts w:ascii="Times New Roman" w:hAnsi="Times New Roman" w:cs="Times New Roman"/>
          <w:bCs/>
          <w:sz w:val="28"/>
          <w:szCs w:val="28"/>
        </w:rPr>
        <w:t xml:space="preserve">an dạ, đồng chí đã </w:t>
      </w:r>
      <w:r w:rsidR="006903E4" w:rsidRPr="00B52D94">
        <w:rPr>
          <w:rFonts w:ascii="Times New Roman" w:hAnsi="Times New Roman" w:cs="Times New Roman"/>
          <w:bCs/>
          <w:sz w:val="28"/>
          <w:szCs w:val="28"/>
        </w:rPr>
        <w:t xml:space="preserve">được tổ chức bố trí </w:t>
      </w:r>
      <w:r w:rsidR="00F65DAE" w:rsidRPr="00B52D94">
        <w:rPr>
          <w:rFonts w:ascii="Times New Roman" w:hAnsi="Times New Roman" w:cs="Times New Roman"/>
          <w:bCs/>
          <w:sz w:val="28"/>
          <w:szCs w:val="28"/>
        </w:rPr>
        <w:t>vượt ngục thành công vào đầu năm 1942, và hơn 1 năm sau</w:t>
      </w:r>
      <w:r w:rsidR="005F0847" w:rsidRPr="00B52D94">
        <w:rPr>
          <w:rFonts w:ascii="Times New Roman" w:hAnsi="Times New Roman" w:cs="Times New Roman"/>
          <w:bCs/>
          <w:sz w:val="28"/>
          <w:szCs w:val="28"/>
        </w:rPr>
        <w:t xml:space="preserve"> (</w:t>
      </w:r>
      <w:r w:rsidR="00F65DAE" w:rsidRPr="00B52D94">
        <w:rPr>
          <w:rFonts w:ascii="Times New Roman" w:hAnsi="Times New Roman" w:cs="Times New Roman"/>
          <w:bCs/>
          <w:sz w:val="28"/>
          <w:szCs w:val="28"/>
        </w:rPr>
        <w:t>tháng 7</w:t>
      </w:r>
      <w:r w:rsidR="005F0847" w:rsidRPr="00B52D94">
        <w:rPr>
          <w:rFonts w:ascii="Times New Roman" w:hAnsi="Times New Roman" w:cs="Times New Roman"/>
          <w:bCs/>
          <w:sz w:val="28"/>
          <w:szCs w:val="28"/>
        </w:rPr>
        <w:t xml:space="preserve"> năm </w:t>
      </w:r>
      <w:r w:rsidR="00F65DAE" w:rsidRPr="00B52D94">
        <w:rPr>
          <w:rFonts w:ascii="Times New Roman" w:hAnsi="Times New Roman" w:cs="Times New Roman"/>
          <w:bCs/>
          <w:sz w:val="28"/>
          <w:szCs w:val="28"/>
        </w:rPr>
        <w:t>1943</w:t>
      </w:r>
      <w:r w:rsidR="005F0847" w:rsidRPr="00B52D94">
        <w:rPr>
          <w:rFonts w:ascii="Times New Roman" w:hAnsi="Times New Roman" w:cs="Times New Roman"/>
          <w:bCs/>
          <w:sz w:val="28"/>
          <w:szCs w:val="28"/>
        </w:rPr>
        <w:t>)</w:t>
      </w:r>
      <w:r w:rsidR="00F65DAE" w:rsidRPr="00B52D94">
        <w:rPr>
          <w:rFonts w:ascii="Times New Roman" w:hAnsi="Times New Roman" w:cs="Times New Roman"/>
          <w:bCs/>
          <w:sz w:val="28"/>
          <w:szCs w:val="28"/>
        </w:rPr>
        <w:t xml:space="preserve">, đồng chí bị địch bắt giam trở lại Buôn Mê Thuột. Sau ngày Nhật đảo chính Pháp </w:t>
      </w:r>
      <w:r w:rsidR="005F0847" w:rsidRPr="00B52D94">
        <w:rPr>
          <w:rFonts w:ascii="Times New Roman" w:hAnsi="Times New Roman" w:cs="Times New Roman"/>
          <w:bCs/>
          <w:sz w:val="28"/>
          <w:szCs w:val="28"/>
        </w:rPr>
        <w:t>(</w:t>
      </w:r>
      <w:r w:rsidR="00F65DAE" w:rsidRPr="00B52D94">
        <w:rPr>
          <w:rFonts w:ascii="Times New Roman" w:hAnsi="Times New Roman" w:cs="Times New Roman"/>
          <w:bCs/>
          <w:sz w:val="28"/>
          <w:szCs w:val="28"/>
        </w:rPr>
        <w:t>9/3/1945</w:t>
      </w:r>
      <w:r w:rsidR="005F0847" w:rsidRPr="00B52D94">
        <w:rPr>
          <w:rFonts w:ascii="Times New Roman" w:hAnsi="Times New Roman" w:cs="Times New Roman"/>
          <w:bCs/>
          <w:sz w:val="28"/>
          <w:szCs w:val="28"/>
        </w:rPr>
        <w:t>)</w:t>
      </w:r>
      <w:r w:rsidR="00F65DAE" w:rsidRPr="00B52D94">
        <w:rPr>
          <w:rFonts w:ascii="Times New Roman" w:hAnsi="Times New Roman" w:cs="Times New Roman"/>
          <w:bCs/>
          <w:sz w:val="28"/>
          <w:szCs w:val="28"/>
        </w:rPr>
        <w:t>, đồng chí được trả tự do và trở về</w:t>
      </w:r>
      <w:r w:rsidR="006903E4" w:rsidRPr="00B52D94">
        <w:rPr>
          <w:rFonts w:ascii="Times New Roman" w:hAnsi="Times New Roman" w:cs="Times New Roman"/>
          <w:bCs/>
          <w:sz w:val="28"/>
          <w:szCs w:val="28"/>
        </w:rPr>
        <w:t xml:space="preserve"> N</w:t>
      </w:r>
      <w:r w:rsidR="00F65DAE" w:rsidRPr="00B52D94">
        <w:rPr>
          <w:rFonts w:ascii="Times New Roman" w:hAnsi="Times New Roman" w:cs="Times New Roman"/>
          <w:bCs/>
          <w:sz w:val="28"/>
          <w:szCs w:val="28"/>
        </w:rPr>
        <w:t xml:space="preserve">am Trung Kỳ tiếp tục hoạt động cách mạng, chuẩn bị đón thời cơ khởi nghĩa giành chính quyền. </w:t>
      </w:r>
    </w:p>
    <w:p w14:paraId="4674198B" w14:textId="67442CD3" w:rsidR="007021B4" w:rsidRPr="00B52D94" w:rsidRDefault="007B715B"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 xml:space="preserve">Nguyễn Chí Thanh đã trở thành tấm gương kiên trung bất khuất của người chiến sĩ cách mạng trong nhà tù thực dân đế quốc. </w:t>
      </w:r>
      <w:r w:rsidR="003B5989" w:rsidRPr="00B52D94">
        <w:rPr>
          <w:rFonts w:ascii="Times New Roman" w:hAnsi="Times New Roman" w:cs="Times New Roman"/>
          <w:bCs/>
          <w:sz w:val="28"/>
          <w:szCs w:val="28"/>
        </w:rPr>
        <w:t xml:space="preserve">Đúng như </w:t>
      </w:r>
      <w:r w:rsidRPr="00B52D94">
        <w:rPr>
          <w:rFonts w:ascii="Times New Roman" w:hAnsi="Times New Roman" w:cs="Times New Roman"/>
          <w:bCs/>
          <w:sz w:val="28"/>
          <w:szCs w:val="28"/>
        </w:rPr>
        <w:t xml:space="preserve">Chủ tịch Hồ Chí Minh từng nói: các đồng chí ta đã biến cái rủi thành cái may, đã biến Nhà tù đế quốc thành trường học cách mạng, nơi rèn luyện ý chí gang thép, thể hiện chủ nghĩa yêu nước và chủ nghĩa anh hùng cách mạng Việt Nam, </w:t>
      </w:r>
      <w:r w:rsidR="003B204B" w:rsidRPr="00B52D94">
        <w:rPr>
          <w:rFonts w:ascii="Times New Roman" w:hAnsi="Times New Roman" w:cs="Times New Roman"/>
          <w:bCs/>
          <w:sz w:val="28"/>
          <w:szCs w:val="28"/>
        </w:rPr>
        <w:t xml:space="preserve">kiên trung, bất khuất, </w:t>
      </w:r>
      <w:r w:rsidRPr="00B52D94">
        <w:rPr>
          <w:rFonts w:ascii="Times New Roman" w:hAnsi="Times New Roman" w:cs="Times New Roman"/>
          <w:bCs/>
          <w:sz w:val="28"/>
          <w:szCs w:val="28"/>
        </w:rPr>
        <w:t xml:space="preserve">sáng ngời </w:t>
      </w:r>
      <w:r w:rsidR="003B204B" w:rsidRPr="00B52D94">
        <w:rPr>
          <w:rFonts w:ascii="Times New Roman" w:hAnsi="Times New Roman" w:cs="Times New Roman"/>
          <w:bCs/>
          <w:sz w:val="28"/>
          <w:szCs w:val="28"/>
        </w:rPr>
        <w:t xml:space="preserve">chí khí cách mạng </w:t>
      </w:r>
      <w:r w:rsidRPr="00B52D94">
        <w:rPr>
          <w:rFonts w:ascii="Times New Roman" w:hAnsi="Times New Roman" w:cs="Times New Roman"/>
          <w:bCs/>
          <w:sz w:val="28"/>
          <w:szCs w:val="28"/>
        </w:rPr>
        <w:t>của người cộng sản.</w:t>
      </w:r>
    </w:p>
    <w:p w14:paraId="661600B4" w14:textId="2137F87C" w:rsidR="007B715B" w:rsidRPr="00B52D94" w:rsidRDefault="003B204B" w:rsidP="00BA46FA">
      <w:pPr>
        <w:widowControl w:val="0"/>
        <w:spacing w:after="120" w:line="288" w:lineRule="auto"/>
        <w:ind w:firstLine="720"/>
        <w:jc w:val="both"/>
        <w:rPr>
          <w:rFonts w:ascii="Times New Roman" w:hAnsi="Times New Roman" w:cs="Times New Roman"/>
          <w:bCs/>
          <w:i/>
          <w:sz w:val="28"/>
          <w:szCs w:val="28"/>
        </w:rPr>
      </w:pPr>
      <w:r w:rsidRPr="00B52D94">
        <w:rPr>
          <w:rFonts w:ascii="Times New Roman" w:hAnsi="Times New Roman" w:cs="Times New Roman"/>
          <w:sz w:val="28"/>
          <w:szCs w:val="28"/>
        </w:rPr>
        <w:t>Nguyễn Chí Thanh là nhà lãnh đạo</w:t>
      </w:r>
      <w:r w:rsidR="0057223A" w:rsidRPr="00B52D94">
        <w:rPr>
          <w:rFonts w:ascii="Times New Roman" w:hAnsi="Times New Roman" w:cs="Times New Roman"/>
          <w:sz w:val="28"/>
          <w:szCs w:val="28"/>
        </w:rPr>
        <w:t xml:space="preserve"> tài năng, danh tướng lỗi lạc</w:t>
      </w:r>
      <w:r w:rsidRPr="00B52D94">
        <w:rPr>
          <w:rFonts w:ascii="Times New Roman" w:hAnsi="Times New Roman" w:cs="Times New Roman"/>
          <w:sz w:val="28"/>
          <w:szCs w:val="28"/>
        </w:rPr>
        <w:t xml:space="preserve">, vị tướng của lòng dân, sống mãi trong lòng dân tộc. </w:t>
      </w:r>
      <w:r w:rsidR="007B715B" w:rsidRPr="00B52D94">
        <w:rPr>
          <w:rFonts w:ascii="Times New Roman" w:hAnsi="Times New Roman" w:cs="Times New Roman"/>
          <w:sz w:val="28"/>
          <w:szCs w:val="28"/>
        </w:rPr>
        <w:t xml:space="preserve">Khi nói đến bản chất Đảng và mục tiêu, lý tưởng của Đảng, của người cán bộ cách mạng, Hồ Chí Minh nhấn mạnh phải lấy lợi ích của Tổ quốc, của nhân dân làm thước đo. </w:t>
      </w:r>
      <w:r w:rsidRPr="00B52D94">
        <w:rPr>
          <w:rFonts w:ascii="Times New Roman" w:hAnsi="Times New Roman" w:cs="Times New Roman"/>
          <w:sz w:val="28"/>
          <w:szCs w:val="28"/>
        </w:rPr>
        <w:t>T</w:t>
      </w:r>
      <w:r w:rsidR="007B715B" w:rsidRPr="00B52D94">
        <w:rPr>
          <w:rFonts w:ascii="Times New Roman" w:hAnsi="Times New Roman" w:cs="Times New Roman"/>
          <w:sz w:val="28"/>
          <w:szCs w:val="28"/>
        </w:rPr>
        <w:t xml:space="preserve">heo tư tưởng Hồ Chí </w:t>
      </w:r>
      <w:r w:rsidR="007B715B" w:rsidRPr="00B52D94">
        <w:rPr>
          <w:rFonts w:ascii="Times New Roman" w:hAnsi="Times New Roman" w:cs="Times New Roman"/>
          <w:sz w:val="28"/>
          <w:szCs w:val="28"/>
        </w:rPr>
        <w:lastRenderedPageBreak/>
        <w:t>Minh, lợi ích của Tổ quốc, của nhân dân là chân lý, như Người nói: “Chân lý là cái gì có lợi cho Tổ quốc, cho nhân dân. Cái gì trái với lợi ích của Tổ quốc, của nhân dân tức là không phải chân lý”</w:t>
      </w:r>
      <w:r w:rsidR="007B715B" w:rsidRPr="00B52D94">
        <w:rPr>
          <w:rStyle w:val="FootnoteReference"/>
          <w:rFonts w:ascii="Times New Roman" w:hAnsi="Times New Roman" w:cs="Times New Roman"/>
          <w:sz w:val="28"/>
          <w:szCs w:val="28"/>
        </w:rPr>
        <w:footnoteReference w:id="8"/>
      </w:r>
      <w:r w:rsidR="007B715B" w:rsidRPr="00B52D94">
        <w:rPr>
          <w:rFonts w:ascii="Times New Roman" w:hAnsi="Times New Roman" w:cs="Times New Roman"/>
          <w:sz w:val="28"/>
          <w:szCs w:val="28"/>
        </w:rPr>
        <w:t xml:space="preserve">. </w:t>
      </w:r>
      <w:r w:rsidRPr="00B52D94">
        <w:rPr>
          <w:rFonts w:ascii="Times New Roman" w:hAnsi="Times New Roman" w:cs="Times New Roman"/>
          <w:sz w:val="28"/>
          <w:szCs w:val="28"/>
        </w:rPr>
        <w:t>T</w:t>
      </w:r>
      <w:r w:rsidR="007B715B" w:rsidRPr="00B52D94">
        <w:rPr>
          <w:rFonts w:ascii="Times New Roman" w:hAnsi="Times New Roman" w:cs="Times New Roman"/>
          <w:sz w:val="28"/>
          <w:szCs w:val="28"/>
        </w:rPr>
        <w:t xml:space="preserve">rên </w:t>
      </w:r>
      <w:r w:rsidRPr="00B52D94">
        <w:rPr>
          <w:rFonts w:ascii="Times New Roman" w:hAnsi="Times New Roman" w:cs="Times New Roman"/>
          <w:sz w:val="28"/>
          <w:szCs w:val="28"/>
        </w:rPr>
        <w:t>cơ sở vận dụng sáng tạo tư tưởng</w:t>
      </w:r>
      <w:r w:rsidR="007B715B" w:rsidRPr="00B52D94">
        <w:rPr>
          <w:rFonts w:ascii="Times New Roman" w:hAnsi="Times New Roman" w:cs="Times New Roman"/>
          <w:sz w:val="28"/>
          <w:szCs w:val="28"/>
        </w:rPr>
        <w:t xml:space="preserve"> Hồ Chí Minh: công việc kháng chiến, kiến quốc, “công cuộc đổi mới, xây dựng là trách nhiệm của dân”, “Thực hành dân chủ là cái chìa khóa vạn năng có thể giải quyết mọi khó khăn”</w:t>
      </w:r>
      <w:r w:rsidR="007B715B" w:rsidRPr="00B52D94">
        <w:rPr>
          <w:rStyle w:val="FootnoteReference"/>
          <w:rFonts w:ascii="Times New Roman" w:hAnsi="Times New Roman" w:cs="Times New Roman"/>
          <w:sz w:val="28"/>
          <w:szCs w:val="28"/>
        </w:rPr>
        <w:footnoteReference w:id="9"/>
      </w:r>
      <w:r w:rsidR="007B715B" w:rsidRPr="00B52D94">
        <w:rPr>
          <w:rFonts w:ascii="Times New Roman" w:hAnsi="Times New Roman" w:cs="Times New Roman"/>
          <w:sz w:val="28"/>
          <w:szCs w:val="28"/>
        </w:rPr>
        <w:t xml:space="preserve">, Nguyễn Chí Thanh đặc biệt chú trọng đến giải phóng mọi tiềm năng sáng tạo của dân chúng, động viên được lực lượng của nhân dân, đưa cách mạng tiến lên. </w:t>
      </w:r>
      <w:r w:rsidR="00F06EFB" w:rsidRPr="00B52D94">
        <w:rPr>
          <w:rFonts w:ascii="Times New Roman" w:hAnsi="Times New Roman" w:cs="Times New Roman"/>
          <w:bCs/>
          <w:sz w:val="28"/>
          <w:szCs w:val="28"/>
        </w:rPr>
        <w:t xml:space="preserve">Với tác phong sâu sát quần chúng, đồng chí quan tâm chăm sóc cán bộ, chiến sĩ thể hiện sự quan tâm sâu sắc của Đảng đối với lực lượng vũ trang nhân dân. </w:t>
      </w:r>
      <w:r w:rsidR="007B715B" w:rsidRPr="00B52D94">
        <w:rPr>
          <w:rFonts w:ascii="Times New Roman" w:eastAsia="Times New Roman" w:hAnsi="Times New Roman" w:cs="Times New Roman"/>
          <w:sz w:val="28"/>
          <w:szCs w:val="28"/>
        </w:rPr>
        <w:t xml:space="preserve">Đồng chí luôn nhất quán quan điểm nhân dân là gốc rễ của sự nghiệp cách mạng, để thực hành đúng phương châm hành động của Hồ Chí Minh, đó là: </w:t>
      </w:r>
      <w:r w:rsidR="007B715B" w:rsidRPr="00B52D94">
        <w:rPr>
          <w:rFonts w:ascii="Times New Roman" w:hAnsi="Times New Roman" w:cs="Times New Roman"/>
          <w:sz w:val="28"/>
          <w:szCs w:val="28"/>
        </w:rPr>
        <w:t>“</w:t>
      </w:r>
      <w:r w:rsidR="007B715B" w:rsidRPr="00B52D94">
        <w:rPr>
          <w:rFonts w:ascii="Times New Roman" w:hAnsi="Times New Roman" w:cs="Times New Roman"/>
          <w:iCs/>
          <w:sz w:val="28"/>
          <w:szCs w:val="28"/>
        </w:rPr>
        <w:t>Việc gì lợi cho dân, ta phải hết sức làm, Việc gì hại đến dân, ta phải hết sức tránh”</w:t>
      </w:r>
      <w:r w:rsidR="007B715B" w:rsidRPr="00B52D94">
        <w:rPr>
          <w:rStyle w:val="FootnoteReference"/>
          <w:rFonts w:ascii="Times New Roman" w:hAnsi="Times New Roman" w:cs="Times New Roman"/>
          <w:iCs/>
          <w:sz w:val="28"/>
          <w:szCs w:val="28"/>
        </w:rPr>
        <w:footnoteReference w:id="10"/>
      </w:r>
      <w:r w:rsidR="007B715B" w:rsidRPr="00B52D94">
        <w:rPr>
          <w:rFonts w:ascii="Times New Roman" w:hAnsi="Times New Roman" w:cs="Times New Roman"/>
          <w:iCs/>
          <w:sz w:val="28"/>
          <w:szCs w:val="28"/>
        </w:rPr>
        <w:t xml:space="preserve">. Bởi vậy, </w:t>
      </w:r>
      <w:r w:rsidR="007B715B" w:rsidRPr="00B52D94">
        <w:rPr>
          <w:rFonts w:ascii="Times New Roman" w:hAnsi="Times New Roman" w:cs="Times New Roman"/>
          <w:bCs/>
          <w:sz w:val="28"/>
          <w:szCs w:val="28"/>
        </w:rPr>
        <w:t xml:space="preserve">trong kháng chiến, đồng chí từng đưa ra quan điểm thể hiện tầm nhìn chiến lược về những yếu tố bảo đảm cho kháng chiến chắc chắn sẽ thắng lợi: </w:t>
      </w:r>
      <w:r w:rsidR="007B715B" w:rsidRPr="00B52D94">
        <w:rPr>
          <w:rFonts w:ascii="Times New Roman" w:hAnsi="Times New Roman" w:cs="Times New Roman"/>
          <w:bCs/>
          <w:i/>
          <w:sz w:val="28"/>
          <w:szCs w:val="28"/>
        </w:rPr>
        <w:t xml:space="preserve">Mất đất chưa phải là mất nước. Chúng ta  không để mất dân, chết không rời cơ sở. Chúng ta nhất định thắng. </w:t>
      </w:r>
    </w:p>
    <w:p w14:paraId="7B446D55" w14:textId="0177421D" w:rsidR="0057223A" w:rsidRPr="00B52D94" w:rsidRDefault="0057223A" w:rsidP="00BA46FA">
      <w:pPr>
        <w:widowControl w:val="0"/>
        <w:spacing w:after="120" w:line="288" w:lineRule="auto"/>
        <w:ind w:firstLine="720"/>
        <w:jc w:val="both"/>
        <w:rPr>
          <w:rFonts w:ascii="Times New Roman" w:hAnsi="Times New Roman" w:cs="Times New Roman"/>
          <w:bCs/>
          <w:sz w:val="28"/>
          <w:szCs w:val="28"/>
        </w:rPr>
      </w:pPr>
      <w:r w:rsidRPr="00B52D94">
        <w:rPr>
          <w:rFonts w:ascii="Times New Roman" w:hAnsi="Times New Roman" w:cs="Times New Roman"/>
          <w:bCs/>
          <w:sz w:val="28"/>
          <w:szCs w:val="28"/>
        </w:rPr>
        <w:t>Nói đến Đại tướng Nguyễn Chí Thanh “niềm tin của nhân dân nơi ông bắt nguồn từ những lời nói, việc làm nhỏ nhất. Tình cảm của nhân dân, lòng tin nơi nhân dân, đó là thứ lớn nhất mà ông có được và cũng là bài học lớn nhất để lại cho đời. Đó là gốc rễ của người nông dân, cũng là gốc rễ của một người cách mạng. Phong cách sống đó, lòng người đó, sao dễ hiểu, dễ gần như những người ái quốc chân chính của một “THẾ HỆ VÀNG’ thời đại Hồ Chí Minh”</w:t>
      </w:r>
      <w:r w:rsidRPr="00B52D94">
        <w:rPr>
          <w:rStyle w:val="FootnoteReference"/>
          <w:rFonts w:ascii="Times New Roman" w:hAnsi="Times New Roman" w:cs="Times New Roman"/>
          <w:bCs/>
          <w:sz w:val="28"/>
          <w:szCs w:val="28"/>
        </w:rPr>
        <w:footnoteReference w:id="11"/>
      </w:r>
    </w:p>
    <w:p w14:paraId="333AA7E7" w14:textId="77777777" w:rsidR="003B5989" w:rsidRPr="00B52D94" w:rsidRDefault="00425FF0" w:rsidP="00BA46FA">
      <w:pPr>
        <w:tabs>
          <w:tab w:val="left" w:pos="-180"/>
          <w:tab w:val="left" w:pos="630"/>
        </w:tabs>
        <w:spacing w:after="120" w:line="288" w:lineRule="auto"/>
        <w:jc w:val="both"/>
        <w:rPr>
          <w:rFonts w:ascii="Times New Roman" w:eastAsia="Times New Roman" w:hAnsi="Times New Roman" w:cs="Times New Roman"/>
          <w:b/>
          <w:sz w:val="28"/>
          <w:szCs w:val="28"/>
        </w:rPr>
      </w:pPr>
      <w:r w:rsidRPr="00B52D94">
        <w:rPr>
          <w:rFonts w:ascii="Times New Roman" w:eastAsia="Times New Roman" w:hAnsi="Times New Roman" w:cs="Times New Roman"/>
          <w:sz w:val="28"/>
          <w:szCs w:val="28"/>
        </w:rPr>
        <w:tab/>
      </w:r>
      <w:r w:rsidR="003B5989" w:rsidRPr="00B52D94">
        <w:rPr>
          <w:rFonts w:ascii="Times New Roman" w:eastAsia="Times New Roman" w:hAnsi="Times New Roman" w:cs="Times New Roman"/>
          <w:b/>
          <w:sz w:val="28"/>
          <w:szCs w:val="28"/>
        </w:rPr>
        <w:t>4. Sáng mãi di sản Nguyễn Chí Thanh</w:t>
      </w:r>
    </w:p>
    <w:p w14:paraId="662D1186" w14:textId="7356952A" w:rsidR="00F06EFB" w:rsidRPr="00B52D94" w:rsidRDefault="003B5989" w:rsidP="00BA46FA">
      <w:pPr>
        <w:shd w:val="clear" w:color="auto" w:fill="FFFFFF"/>
        <w:spacing w:after="120" w:line="288" w:lineRule="auto"/>
        <w:ind w:firstLine="720"/>
        <w:jc w:val="both"/>
        <w:rPr>
          <w:rFonts w:ascii="Times New Roman" w:eastAsia="Times New Roman" w:hAnsi="Times New Roman" w:cs="Times New Roman"/>
          <w:sz w:val="28"/>
          <w:szCs w:val="28"/>
        </w:rPr>
      </w:pPr>
      <w:r w:rsidRPr="00B52D94">
        <w:rPr>
          <w:rFonts w:ascii="Times New Roman" w:eastAsia="Times New Roman" w:hAnsi="Times New Roman" w:cs="Times New Roman"/>
          <w:sz w:val="28"/>
          <w:szCs w:val="28"/>
        </w:rPr>
        <w:t>Di sản Nguyễn Chí Thanh để lại thật to lớn, vẻ vang. Đại tướng là người chiến sĩ cộng sản mà phẩm chất đạo đức cách mạng sáng trong như ngọc, cần, kiệm, liêm, chính, chí công vô tư, luôn coi trọng phòng chống chủ nghĩa cá nhân; một nhà chính trị-quân sự đầy đổi mới, sáng tạo</w:t>
      </w:r>
      <w:r w:rsidR="003B204B" w:rsidRPr="00B52D94">
        <w:rPr>
          <w:rFonts w:ascii="Times New Roman" w:eastAsia="Times New Roman" w:hAnsi="Times New Roman" w:cs="Times New Roman"/>
          <w:sz w:val="28"/>
          <w:szCs w:val="28"/>
        </w:rPr>
        <w:t>,</w:t>
      </w:r>
      <w:r w:rsidRPr="00B52D94">
        <w:rPr>
          <w:rFonts w:ascii="Times New Roman" w:eastAsia="Times New Roman" w:hAnsi="Times New Roman" w:cs="Times New Roman"/>
          <w:sz w:val="28"/>
          <w:szCs w:val="28"/>
        </w:rPr>
        <w:t xml:space="preserve"> đã hiến dâng trọn đời mình cho Đảng, cho </w:t>
      </w:r>
      <w:r w:rsidR="003B204B" w:rsidRPr="00B52D94">
        <w:rPr>
          <w:rFonts w:ascii="Times New Roman" w:eastAsia="Times New Roman" w:hAnsi="Times New Roman" w:cs="Times New Roman"/>
          <w:sz w:val="28"/>
          <w:szCs w:val="28"/>
        </w:rPr>
        <w:t xml:space="preserve">độc lập tự do của </w:t>
      </w:r>
      <w:r w:rsidRPr="00B52D94">
        <w:rPr>
          <w:rFonts w:ascii="Times New Roman" w:eastAsia="Times New Roman" w:hAnsi="Times New Roman" w:cs="Times New Roman"/>
          <w:sz w:val="28"/>
          <w:szCs w:val="28"/>
        </w:rPr>
        <w:t xml:space="preserve">Tổ quốc và </w:t>
      </w:r>
      <w:r w:rsidR="003B204B" w:rsidRPr="00B52D94">
        <w:rPr>
          <w:rFonts w:ascii="Times New Roman" w:eastAsia="Times New Roman" w:hAnsi="Times New Roman" w:cs="Times New Roman"/>
          <w:sz w:val="28"/>
          <w:szCs w:val="28"/>
        </w:rPr>
        <w:t xml:space="preserve">ấm no, hạnh phúc của </w:t>
      </w:r>
      <w:r w:rsidRPr="00B52D94">
        <w:rPr>
          <w:rFonts w:ascii="Times New Roman" w:eastAsia="Times New Roman" w:hAnsi="Times New Roman" w:cs="Times New Roman"/>
          <w:sz w:val="28"/>
          <w:szCs w:val="28"/>
        </w:rPr>
        <w:t>nhân dân.</w:t>
      </w:r>
    </w:p>
    <w:p w14:paraId="4D2F3503" w14:textId="2B660340" w:rsidR="007B715B" w:rsidRPr="00B52D94" w:rsidRDefault="00F06EFB" w:rsidP="00BA46FA">
      <w:pPr>
        <w:shd w:val="clear" w:color="auto" w:fill="FFFFFF"/>
        <w:spacing w:after="120" w:line="288" w:lineRule="auto"/>
        <w:ind w:firstLine="720"/>
        <w:jc w:val="both"/>
        <w:rPr>
          <w:rFonts w:ascii="Times New Roman" w:eastAsia="Times New Roman" w:hAnsi="Times New Roman" w:cs="Times New Roman"/>
          <w:b/>
          <w:sz w:val="28"/>
          <w:szCs w:val="28"/>
        </w:rPr>
      </w:pPr>
      <w:r w:rsidRPr="00B52D94">
        <w:rPr>
          <w:rFonts w:ascii="Times New Roman" w:eastAsia="Times New Roman" w:hAnsi="Times New Roman" w:cs="Times New Roman"/>
          <w:sz w:val="28"/>
          <w:szCs w:val="28"/>
        </w:rPr>
        <w:t>Sự ra đi đ</w:t>
      </w:r>
      <w:r w:rsidR="00DA7FC7" w:rsidRPr="00B52D94">
        <w:rPr>
          <w:rFonts w:ascii="Times New Roman" w:eastAsia="Times New Roman" w:hAnsi="Times New Roman" w:cs="Times New Roman"/>
          <w:sz w:val="28"/>
          <w:szCs w:val="28"/>
        </w:rPr>
        <w:t xml:space="preserve">ột ngột </w:t>
      </w:r>
      <w:r w:rsidRPr="00B52D94">
        <w:rPr>
          <w:rFonts w:ascii="Times New Roman" w:eastAsia="Times New Roman" w:hAnsi="Times New Roman" w:cs="Times New Roman"/>
          <w:sz w:val="28"/>
          <w:szCs w:val="28"/>
        </w:rPr>
        <w:t xml:space="preserve">của Đại tướng </w:t>
      </w:r>
      <w:r w:rsidR="00DA7FC7" w:rsidRPr="00B52D94">
        <w:rPr>
          <w:rFonts w:ascii="Times New Roman" w:eastAsia="Times New Roman" w:hAnsi="Times New Roman" w:cs="Times New Roman"/>
          <w:sz w:val="28"/>
          <w:szCs w:val="28"/>
        </w:rPr>
        <w:t>khi chuẩn bị trở lại chiến trường miền Nam để tham gia hoạch định chiến lược cho Tổng</w:t>
      </w:r>
      <w:r w:rsidRPr="00B52D94">
        <w:rPr>
          <w:rFonts w:ascii="Times New Roman" w:eastAsia="Times New Roman" w:hAnsi="Times New Roman" w:cs="Times New Roman"/>
          <w:sz w:val="28"/>
          <w:szCs w:val="28"/>
        </w:rPr>
        <w:t xml:space="preserve"> tiến công </w:t>
      </w:r>
      <w:r w:rsidR="005F0847" w:rsidRPr="00B52D94">
        <w:rPr>
          <w:rFonts w:ascii="Times New Roman" w:eastAsia="Times New Roman" w:hAnsi="Times New Roman" w:cs="Times New Roman"/>
          <w:sz w:val="28"/>
          <w:szCs w:val="28"/>
        </w:rPr>
        <w:t>X</w:t>
      </w:r>
      <w:r w:rsidRPr="00B52D94">
        <w:rPr>
          <w:rFonts w:ascii="Times New Roman" w:eastAsia="Times New Roman" w:hAnsi="Times New Roman" w:cs="Times New Roman"/>
          <w:sz w:val="28"/>
          <w:szCs w:val="28"/>
        </w:rPr>
        <w:t>uân Mậu Thân 1968</w:t>
      </w:r>
      <w:r w:rsidR="007B715B" w:rsidRPr="00B52D94">
        <w:rPr>
          <w:rFonts w:ascii="Times New Roman" w:eastAsia="Times New Roman" w:hAnsi="Times New Roman" w:cs="Times New Roman"/>
          <w:sz w:val="28"/>
          <w:szCs w:val="28"/>
        </w:rPr>
        <w:t xml:space="preserve"> là một tổn thất lớn lao và đau thương lớn đối với toàn Đảng, toàn dân và toàn quân </w:t>
      </w:r>
      <w:r w:rsidR="007B715B" w:rsidRPr="00B52D94">
        <w:rPr>
          <w:rFonts w:ascii="Times New Roman" w:eastAsia="Times New Roman" w:hAnsi="Times New Roman" w:cs="Times New Roman"/>
          <w:sz w:val="28"/>
          <w:szCs w:val="28"/>
        </w:rPr>
        <w:lastRenderedPageBreak/>
        <w:t>ta. Ghi nhận, tôn vinh tài năng, cống hiến to lớn của đồng chí cho sự nghiệp cách mạng vẻ vang của Đảng và của dân tộc, ngày 6</w:t>
      </w:r>
      <w:r w:rsidR="005F0847" w:rsidRPr="00B52D94">
        <w:rPr>
          <w:rFonts w:ascii="Times New Roman" w:eastAsia="Times New Roman" w:hAnsi="Times New Roman" w:cs="Times New Roman"/>
          <w:sz w:val="28"/>
          <w:szCs w:val="28"/>
        </w:rPr>
        <w:t xml:space="preserve"> tháng </w:t>
      </w:r>
      <w:r w:rsidR="007B715B" w:rsidRPr="00B52D94">
        <w:rPr>
          <w:rFonts w:ascii="Times New Roman" w:eastAsia="Times New Roman" w:hAnsi="Times New Roman" w:cs="Times New Roman"/>
          <w:sz w:val="28"/>
          <w:szCs w:val="28"/>
        </w:rPr>
        <w:t>7</w:t>
      </w:r>
      <w:r w:rsidR="005F0847" w:rsidRPr="00B52D94">
        <w:rPr>
          <w:rFonts w:ascii="Times New Roman" w:eastAsia="Times New Roman" w:hAnsi="Times New Roman" w:cs="Times New Roman"/>
          <w:sz w:val="28"/>
          <w:szCs w:val="28"/>
        </w:rPr>
        <w:t xml:space="preserve"> năm </w:t>
      </w:r>
      <w:r w:rsidR="007B715B" w:rsidRPr="00B52D94">
        <w:rPr>
          <w:rFonts w:ascii="Times New Roman" w:eastAsia="Times New Roman" w:hAnsi="Times New Roman" w:cs="Times New Roman"/>
          <w:sz w:val="28"/>
          <w:szCs w:val="28"/>
        </w:rPr>
        <w:t>1967, Chủ tịch Hồ Chí Minh đã ký Lệnh số 75-LCT Truy tặng Huân chương Hồ Chí Minh và Huân chương Quân công hạng Nhất cho Đại tướng Nguyễn Chí Thanh do có những cống hiến to lớn, xuất sắc trong sự nghiệp xây dựng, chiến đấu của Quân đội nhân dân Việt Nam</w:t>
      </w:r>
      <w:r w:rsidR="007B715B" w:rsidRPr="00B52D94">
        <w:rPr>
          <w:rStyle w:val="FootnoteReference"/>
          <w:rFonts w:ascii="Times New Roman" w:eastAsia="Times New Roman" w:hAnsi="Times New Roman" w:cs="Times New Roman"/>
          <w:sz w:val="28"/>
          <w:szCs w:val="28"/>
        </w:rPr>
        <w:footnoteReference w:id="12"/>
      </w:r>
      <w:r w:rsidR="007B715B" w:rsidRPr="00B52D94">
        <w:rPr>
          <w:rFonts w:ascii="Times New Roman" w:eastAsia="Times New Roman" w:hAnsi="Times New Roman" w:cs="Times New Roman"/>
          <w:sz w:val="28"/>
          <w:szCs w:val="28"/>
        </w:rPr>
        <w:t>.</w:t>
      </w:r>
    </w:p>
    <w:p w14:paraId="16E70039" w14:textId="68C3449C" w:rsidR="00DA7FC7" w:rsidRPr="00B52D94" w:rsidRDefault="007B715B" w:rsidP="00BA46FA">
      <w:pPr>
        <w:tabs>
          <w:tab w:val="left" w:pos="-180"/>
          <w:tab w:val="left" w:pos="630"/>
        </w:tabs>
        <w:spacing w:after="120" w:line="288" w:lineRule="auto"/>
        <w:jc w:val="both"/>
        <w:rPr>
          <w:rFonts w:ascii="Times New Roman" w:eastAsia="Times New Roman" w:hAnsi="Times New Roman" w:cs="Times New Roman"/>
          <w:spacing w:val="-2"/>
          <w:sz w:val="28"/>
          <w:szCs w:val="28"/>
        </w:rPr>
      </w:pPr>
      <w:r w:rsidRPr="00B52D94">
        <w:rPr>
          <w:rFonts w:ascii="Times New Roman" w:eastAsia="Times New Roman" w:hAnsi="Times New Roman" w:cs="Times New Roman"/>
          <w:sz w:val="28"/>
          <w:szCs w:val="28"/>
        </w:rPr>
        <w:tab/>
      </w:r>
      <w:r w:rsidR="001F48BC" w:rsidRPr="00B52D94">
        <w:rPr>
          <w:rFonts w:ascii="Times New Roman" w:eastAsia="Times New Roman" w:hAnsi="Times New Roman" w:cs="Times New Roman"/>
          <w:spacing w:val="-2"/>
          <w:sz w:val="28"/>
          <w:szCs w:val="28"/>
        </w:rPr>
        <w:t xml:space="preserve">Đảng ta </w:t>
      </w:r>
      <w:r w:rsidR="00DA7FC7" w:rsidRPr="00B52D94">
        <w:rPr>
          <w:rFonts w:ascii="Times New Roman" w:eastAsia="Times New Roman" w:hAnsi="Times New Roman" w:cs="Times New Roman"/>
          <w:spacing w:val="-2"/>
          <w:sz w:val="28"/>
          <w:szCs w:val="28"/>
        </w:rPr>
        <w:t>đã khẳng định: “Đồng chí Nguyễn Chí Thanh thân yêu của chúng ta là một chiến sĩ cộng sản kiên cường, trung thành tuyệt đối với sự nghiệp cách mạng của Đảng; luôn luôn có một tinh thần tiến công mãnh liệt chống mọi kẻ thù của giai cấp và của dân tộc. Đồng chí là một con người có trách nhiệm và nhiệt tình cách mạng rất cao, có nhiều sáng tạo trong công tác, một con người rất khiêm tốn, giản dị, ham học hỏi, đoàn kết yêu thương đồng chí, đồng đội, hết sức chân thành.</w:t>
      </w:r>
    </w:p>
    <w:p w14:paraId="370048AC" w14:textId="77777777" w:rsidR="00DA7FC7" w:rsidRPr="00B52D94" w:rsidRDefault="00DA7FC7" w:rsidP="00BA46FA">
      <w:pPr>
        <w:shd w:val="clear" w:color="auto" w:fill="FFFFFF"/>
        <w:spacing w:after="120" w:line="288" w:lineRule="auto"/>
        <w:ind w:firstLine="720"/>
        <w:jc w:val="both"/>
        <w:rPr>
          <w:rFonts w:ascii="Times New Roman" w:eastAsia="Times New Roman" w:hAnsi="Times New Roman" w:cs="Times New Roman"/>
          <w:spacing w:val="-2"/>
          <w:sz w:val="28"/>
          <w:szCs w:val="28"/>
        </w:rPr>
      </w:pPr>
      <w:r w:rsidRPr="00B52D94">
        <w:rPr>
          <w:rFonts w:ascii="Times New Roman" w:eastAsia="Times New Roman" w:hAnsi="Times New Roman" w:cs="Times New Roman"/>
          <w:spacing w:val="-2"/>
          <w:sz w:val="28"/>
          <w:szCs w:val="28"/>
        </w:rPr>
        <w:t>Với phẩm chất tốt đẹp đó, từ trước đến nay, dù hoàn cảnh khó khăn phức tạp đến đâu, đồng chí cũng hoàn thành xuất sắc mọi nhiệm vụ do Trung ương Đảng, Chính phủ, Quân ủy Trung ương và Bộ Tổng tư lệnh giao cho. Đồng chí xứng đáng với lòng tin cậy của Đảng, được nhân dân và Quân đội ta vô cùng yêu mến”</w:t>
      </w:r>
      <w:r w:rsidRPr="00B52D94">
        <w:rPr>
          <w:rStyle w:val="FootnoteReference"/>
          <w:rFonts w:ascii="Times New Roman" w:eastAsia="Times New Roman" w:hAnsi="Times New Roman" w:cs="Times New Roman"/>
          <w:spacing w:val="-2"/>
          <w:sz w:val="28"/>
          <w:szCs w:val="28"/>
        </w:rPr>
        <w:footnoteReference w:id="13"/>
      </w:r>
      <w:r w:rsidRPr="00B52D94">
        <w:rPr>
          <w:rFonts w:ascii="Times New Roman" w:eastAsia="Times New Roman" w:hAnsi="Times New Roman" w:cs="Times New Roman"/>
          <w:spacing w:val="-2"/>
          <w:sz w:val="28"/>
          <w:szCs w:val="28"/>
        </w:rPr>
        <w:t xml:space="preserve">. </w:t>
      </w:r>
    </w:p>
    <w:p w14:paraId="599AE101" w14:textId="228BEDDC" w:rsidR="001F48BC" w:rsidRPr="00B52D94" w:rsidRDefault="00D8450D" w:rsidP="00BA46FA">
      <w:pPr>
        <w:tabs>
          <w:tab w:val="left" w:pos="-180"/>
          <w:tab w:val="left" w:pos="630"/>
        </w:tabs>
        <w:spacing w:after="120" w:line="288" w:lineRule="auto"/>
        <w:jc w:val="both"/>
        <w:rPr>
          <w:rFonts w:ascii="Times New Roman" w:eastAsia="Times New Roman" w:hAnsi="Times New Roman" w:cs="Times New Roman"/>
          <w:sz w:val="28"/>
          <w:szCs w:val="28"/>
        </w:rPr>
      </w:pPr>
      <w:r w:rsidRPr="00B52D94">
        <w:rPr>
          <w:rFonts w:ascii="Times New Roman" w:eastAsia="Times New Roman" w:hAnsi="Times New Roman" w:cs="Times New Roman"/>
          <w:sz w:val="28"/>
          <w:szCs w:val="28"/>
        </w:rPr>
        <w:tab/>
      </w:r>
      <w:r w:rsidR="00A75511" w:rsidRPr="00B52D94">
        <w:rPr>
          <w:rFonts w:ascii="Times New Roman" w:eastAsia="Times New Roman" w:hAnsi="Times New Roman" w:cs="Times New Roman"/>
          <w:sz w:val="28"/>
          <w:szCs w:val="28"/>
        </w:rPr>
        <w:t>Ở</w:t>
      </w:r>
      <w:r w:rsidR="00296D87" w:rsidRPr="00B52D94">
        <w:rPr>
          <w:rFonts w:ascii="Times New Roman" w:eastAsia="Times New Roman" w:hAnsi="Times New Roman" w:cs="Times New Roman"/>
          <w:sz w:val="28"/>
          <w:szCs w:val="28"/>
        </w:rPr>
        <w:t xml:space="preserve"> phía bên kia chiến tuyến, chính kẻ thù cũng dành những dòng nhận định thể hiện phẩm chất, tài năng </w:t>
      </w:r>
      <w:r w:rsidR="00A75511" w:rsidRPr="00B52D94">
        <w:rPr>
          <w:rFonts w:ascii="Times New Roman" w:eastAsia="Times New Roman" w:hAnsi="Times New Roman" w:cs="Times New Roman"/>
          <w:sz w:val="28"/>
          <w:szCs w:val="28"/>
        </w:rPr>
        <w:t xml:space="preserve">và </w:t>
      </w:r>
      <w:r w:rsidR="00296D87" w:rsidRPr="00B52D94">
        <w:rPr>
          <w:rFonts w:ascii="Times New Roman" w:eastAsia="Times New Roman" w:hAnsi="Times New Roman" w:cs="Times New Roman"/>
          <w:sz w:val="28"/>
          <w:szCs w:val="28"/>
        </w:rPr>
        <w:t>ảnh hưởng của Đại tướng Nguyễn Chí Thanh. Trong “Hồ sơ tối mật số 1365” của Cục tình báo Trung ương Mỹ (CIA) ngày 11</w:t>
      </w:r>
      <w:r w:rsidR="005F0847" w:rsidRPr="00B52D94">
        <w:rPr>
          <w:rFonts w:ascii="Times New Roman" w:eastAsia="Times New Roman" w:hAnsi="Times New Roman" w:cs="Times New Roman"/>
          <w:sz w:val="28"/>
          <w:szCs w:val="28"/>
        </w:rPr>
        <w:t xml:space="preserve"> tháng </w:t>
      </w:r>
      <w:r w:rsidR="00296D87" w:rsidRPr="00B52D94">
        <w:rPr>
          <w:rFonts w:ascii="Times New Roman" w:eastAsia="Times New Roman" w:hAnsi="Times New Roman" w:cs="Times New Roman"/>
          <w:sz w:val="28"/>
          <w:szCs w:val="28"/>
        </w:rPr>
        <w:t>7</w:t>
      </w:r>
      <w:r w:rsidR="005F0847" w:rsidRPr="00B52D94">
        <w:rPr>
          <w:rFonts w:ascii="Times New Roman" w:eastAsia="Times New Roman" w:hAnsi="Times New Roman" w:cs="Times New Roman"/>
          <w:sz w:val="28"/>
          <w:szCs w:val="28"/>
        </w:rPr>
        <w:t xml:space="preserve"> năm </w:t>
      </w:r>
      <w:r w:rsidR="00296D87" w:rsidRPr="00B52D94">
        <w:rPr>
          <w:rFonts w:ascii="Times New Roman" w:eastAsia="Times New Roman" w:hAnsi="Times New Roman" w:cs="Times New Roman"/>
          <w:sz w:val="28"/>
          <w:szCs w:val="28"/>
        </w:rPr>
        <w:t>196</w:t>
      </w:r>
      <w:r w:rsidR="00A75511" w:rsidRPr="00B52D94">
        <w:rPr>
          <w:rFonts w:ascii="Times New Roman" w:eastAsia="Times New Roman" w:hAnsi="Times New Roman" w:cs="Times New Roman"/>
          <w:sz w:val="28"/>
          <w:szCs w:val="28"/>
        </w:rPr>
        <w:t>7</w:t>
      </w:r>
      <w:r w:rsidR="00296D87" w:rsidRPr="00B52D94">
        <w:rPr>
          <w:rFonts w:ascii="Times New Roman" w:eastAsia="Times New Roman" w:hAnsi="Times New Roman" w:cs="Times New Roman"/>
          <w:sz w:val="28"/>
          <w:szCs w:val="28"/>
        </w:rPr>
        <w:t xml:space="preserve"> </w:t>
      </w:r>
      <w:r w:rsidR="005F0847" w:rsidRPr="00B52D94">
        <w:rPr>
          <w:rFonts w:ascii="Times New Roman" w:eastAsia="Times New Roman" w:hAnsi="Times New Roman" w:cs="Times New Roman"/>
          <w:sz w:val="28"/>
          <w:szCs w:val="28"/>
        </w:rPr>
        <w:t>-</w:t>
      </w:r>
      <w:r w:rsidR="00296D87" w:rsidRPr="00B52D94">
        <w:rPr>
          <w:rFonts w:ascii="Times New Roman" w:eastAsia="Times New Roman" w:hAnsi="Times New Roman" w:cs="Times New Roman"/>
          <w:sz w:val="28"/>
          <w:szCs w:val="28"/>
        </w:rPr>
        <w:t xml:space="preserve"> tức chỉ 5 ngày sau khi Đại tướng từ trần, có tựa đề: </w:t>
      </w:r>
      <w:r w:rsidR="00A75511" w:rsidRPr="00B52D94">
        <w:rPr>
          <w:rFonts w:ascii="Times New Roman" w:eastAsia="Times New Roman" w:hAnsi="Times New Roman" w:cs="Times New Roman"/>
          <w:sz w:val="28"/>
          <w:szCs w:val="28"/>
        </w:rPr>
        <w:t>“</w:t>
      </w:r>
      <w:r w:rsidR="00A75511" w:rsidRPr="00B52D94">
        <w:rPr>
          <w:rFonts w:ascii="Times New Roman" w:eastAsia="Times New Roman" w:hAnsi="Times New Roman" w:cs="Times New Roman"/>
          <w:i/>
          <w:sz w:val="28"/>
          <w:szCs w:val="28"/>
        </w:rPr>
        <w:t xml:space="preserve">Các </w:t>
      </w:r>
      <w:r w:rsidR="00296D87" w:rsidRPr="00B52D94">
        <w:rPr>
          <w:rFonts w:ascii="Times New Roman" w:eastAsia="Times New Roman" w:hAnsi="Times New Roman" w:cs="Times New Roman"/>
          <w:i/>
          <w:sz w:val="28"/>
          <w:szCs w:val="28"/>
        </w:rPr>
        <w:t>vấn đề đặt ra đối với Bắc Việt sau khi Ủy viên Bộ Chính trị Nguyễn Chí Thanh qua đời</w:t>
      </w:r>
      <w:r w:rsidR="00296D87" w:rsidRPr="00B52D94">
        <w:rPr>
          <w:rFonts w:ascii="Times New Roman" w:eastAsia="Times New Roman" w:hAnsi="Times New Roman" w:cs="Times New Roman"/>
          <w:sz w:val="28"/>
          <w:szCs w:val="28"/>
        </w:rPr>
        <w:t>”, đã nhận định: “Xuất thân trong quân ngũ và kinh nghiệm chính trị của Nguyễn Chí Thanh sẽ khiến ông trở thành người rất khó có thể thay thế. Ông là cá nhân duy nhất ngoài tướng Giáp mang hàm Đại tướng trong lực lượng vũ trang và cũng là thành viên chủ chốt trong nhóm lãnh đạo điều hành cuộc ch</w:t>
      </w:r>
      <w:r w:rsidR="00A75511" w:rsidRPr="00B52D94">
        <w:rPr>
          <w:rFonts w:ascii="Times New Roman" w:eastAsia="Times New Roman" w:hAnsi="Times New Roman" w:cs="Times New Roman"/>
          <w:sz w:val="28"/>
          <w:szCs w:val="28"/>
        </w:rPr>
        <w:t>iến của Bộ Chính trị Bắc Việt. Ô</w:t>
      </w:r>
      <w:r w:rsidR="00296D87" w:rsidRPr="00B52D94">
        <w:rPr>
          <w:rFonts w:ascii="Times New Roman" w:eastAsia="Times New Roman" w:hAnsi="Times New Roman" w:cs="Times New Roman"/>
          <w:sz w:val="28"/>
          <w:szCs w:val="28"/>
        </w:rPr>
        <w:t>ng</w:t>
      </w:r>
      <w:r w:rsidR="00A75511" w:rsidRPr="00B52D94">
        <w:rPr>
          <w:rFonts w:ascii="Times New Roman" w:eastAsia="Times New Roman" w:hAnsi="Times New Roman" w:cs="Times New Roman"/>
          <w:sz w:val="28"/>
          <w:szCs w:val="28"/>
        </w:rPr>
        <w:t xml:space="preserve"> cũng giữ vị trí cốt cán trong B</w:t>
      </w:r>
      <w:r w:rsidR="00296D87" w:rsidRPr="00B52D94">
        <w:rPr>
          <w:rFonts w:ascii="Times New Roman" w:eastAsia="Times New Roman" w:hAnsi="Times New Roman" w:cs="Times New Roman"/>
          <w:sz w:val="28"/>
          <w:szCs w:val="28"/>
        </w:rPr>
        <w:t>an Bí thư, chịu trách nhiệm triển khai các chiến lược của Đảng</w:t>
      </w:r>
      <w:r w:rsidR="005F0847" w:rsidRPr="00B52D94">
        <w:rPr>
          <w:rFonts w:ascii="Times New Roman" w:eastAsia="Times New Roman" w:hAnsi="Times New Roman" w:cs="Times New Roman"/>
          <w:sz w:val="28"/>
          <w:szCs w:val="28"/>
        </w:rPr>
        <w:t>,</w:t>
      </w:r>
      <w:r w:rsidR="00296D87" w:rsidRPr="00B52D94">
        <w:rPr>
          <w:rFonts w:ascii="Times New Roman" w:eastAsia="Times New Roman" w:hAnsi="Times New Roman" w:cs="Times New Roman"/>
          <w:sz w:val="28"/>
          <w:szCs w:val="28"/>
        </w:rPr>
        <w:t xml:space="preserve"> là thành viên của Quân ủy Trung ương, ông có tiếng nói đặc biệt trong việc điều hành lực lượng vũ trang. Từ đầu n</w:t>
      </w:r>
      <w:r w:rsidR="00A75511" w:rsidRPr="00B52D94">
        <w:rPr>
          <w:rFonts w:ascii="Times New Roman" w:eastAsia="Times New Roman" w:hAnsi="Times New Roman" w:cs="Times New Roman"/>
          <w:sz w:val="28"/>
          <w:szCs w:val="28"/>
        </w:rPr>
        <w:t>ăm</w:t>
      </w:r>
      <w:r w:rsidR="00296D87" w:rsidRPr="00B52D94">
        <w:rPr>
          <w:rFonts w:ascii="Times New Roman" w:eastAsia="Times New Roman" w:hAnsi="Times New Roman" w:cs="Times New Roman"/>
          <w:sz w:val="28"/>
          <w:szCs w:val="28"/>
        </w:rPr>
        <w:t xml:space="preserve"> 1965, Thanh đã trở thành yếu nhân chủ đạo của Trung ương Cục miền Nam, đầu não chính trị và quân sự của Quân giải phóng cộng sản ở Nam Việt Nam”</w:t>
      </w:r>
      <w:r w:rsidR="00296D87" w:rsidRPr="00B52D94">
        <w:rPr>
          <w:rStyle w:val="FootnoteReference"/>
          <w:rFonts w:ascii="Times New Roman" w:eastAsia="Times New Roman" w:hAnsi="Times New Roman" w:cs="Times New Roman"/>
          <w:sz w:val="28"/>
          <w:szCs w:val="28"/>
        </w:rPr>
        <w:footnoteReference w:id="14"/>
      </w:r>
      <w:r w:rsidR="001F48BC" w:rsidRPr="00B52D94">
        <w:rPr>
          <w:rFonts w:ascii="Times New Roman" w:eastAsia="Times New Roman" w:hAnsi="Times New Roman" w:cs="Times New Roman"/>
          <w:sz w:val="28"/>
          <w:szCs w:val="28"/>
        </w:rPr>
        <w:t>.</w:t>
      </w:r>
    </w:p>
    <w:p w14:paraId="110C5E6E" w14:textId="334F8A6A" w:rsidR="00EE606F" w:rsidRPr="00B52D94" w:rsidRDefault="001F48BC" w:rsidP="00BA46FA">
      <w:pPr>
        <w:tabs>
          <w:tab w:val="left" w:pos="-180"/>
          <w:tab w:val="left" w:pos="630"/>
        </w:tabs>
        <w:spacing w:after="120" w:line="288" w:lineRule="auto"/>
        <w:jc w:val="both"/>
        <w:rPr>
          <w:rFonts w:ascii="Times New Roman" w:eastAsia="Times New Roman" w:hAnsi="Times New Roman" w:cs="Times New Roman"/>
          <w:sz w:val="28"/>
          <w:szCs w:val="28"/>
        </w:rPr>
      </w:pPr>
      <w:r w:rsidRPr="00B52D94">
        <w:rPr>
          <w:rFonts w:ascii="Times New Roman" w:eastAsia="Times New Roman" w:hAnsi="Times New Roman" w:cs="Times New Roman"/>
          <w:sz w:val="28"/>
          <w:szCs w:val="28"/>
        </w:rPr>
        <w:lastRenderedPageBreak/>
        <w:tab/>
      </w:r>
      <w:r w:rsidR="00D8450D" w:rsidRPr="00B52D94">
        <w:rPr>
          <w:rFonts w:ascii="Times New Roman" w:eastAsia="Times New Roman" w:hAnsi="Times New Roman" w:cs="Times New Roman"/>
          <w:sz w:val="28"/>
          <w:szCs w:val="28"/>
        </w:rPr>
        <w:t xml:space="preserve">Nguyễn Chí Thanh là </w:t>
      </w:r>
      <w:r w:rsidRPr="00B52D94">
        <w:rPr>
          <w:rFonts w:ascii="Times New Roman" w:eastAsia="Times New Roman" w:hAnsi="Times New Roman" w:cs="Times New Roman"/>
          <w:sz w:val="28"/>
          <w:szCs w:val="28"/>
        </w:rPr>
        <w:t xml:space="preserve">nhà lãnh đạo, </w:t>
      </w:r>
      <w:r w:rsidR="00D8450D" w:rsidRPr="00B52D94">
        <w:rPr>
          <w:rFonts w:ascii="Times New Roman" w:eastAsia="Times New Roman" w:hAnsi="Times New Roman" w:cs="Times New Roman"/>
          <w:sz w:val="28"/>
          <w:szCs w:val="28"/>
        </w:rPr>
        <w:t>vị tướng mẫu mực về đạo đức cách mạng, lòng trung thành vô hạn với lý tưởng cộng sản; tinh thần năng động, sáng tạo, dám nghĩ, dám làm, dám chịu trách nhiệm, đạo đức sáng trong như ngọc</w:t>
      </w:r>
      <w:r w:rsidRPr="00B52D94">
        <w:rPr>
          <w:rFonts w:ascii="Times New Roman" w:eastAsia="Times New Roman" w:hAnsi="Times New Roman" w:cs="Times New Roman"/>
          <w:sz w:val="28"/>
          <w:szCs w:val="28"/>
        </w:rPr>
        <w:t>, đời sống giản dị, tác phong gầ</w:t>
      </w:r>
      <w:r w:rsidR="00D8450D" w:rsidRPr="00B52D94">
        <w:rPr>
          <w:rFonts w:ascii="Times New Roman" w:eastAsia="Times New Roman" w:hAnsi="Times New Roman" w:cs="Times New Roman"/>
          <w:sz w:val="28"/>
          <w:szCs w:val="28"/>
        </w:rPr>
        <w:t>n gũi, sâu sát quần chúng, hết mực yêu thương đồng chí, đồng đội, nhân dân</w:t>
      </w:r>
      <w:r w:rsidRPr="00B52D94">
        <w:rPr>
          <w:rFonts w:ascii="Times New Roman" w:eastAsia="Times New Roman" w:hAnsi="Times New Roman" w:cs="Times New Roman"/>
          <w:sz w:val="28"/>
          <w:szCs w:val="28"/>
        </w:rPr>
        <w:t>. Tấm gương của đồng chí</w:t>
      </w:r>
      <w:r w:rsidR="00D8450D" w:rsidRPr="00B52D94">
        <w:rPr>
          <w:rFonts w:ascii="Times New Roman" w:eastAsia="Times New Roman" w:hAnsi="Times New Roman" w:cs="Times New Roman"/>
          <w:sz w:val="28"/>
          <w:szCs w:val="28"/>
        </w:rPr>
        <w:t xml:space="preserve"> đã tạo nên niềm tin sâu sắc của cán bộ, đảng viên, nhân dân vào Đả</w:t>
      </w:r>
      <w:r w:rsidRPr="00B52D94">
        <w:rPr>
          <w:rFonts w:ascii="Times New Roman" w:eastAsia="Times New Roman" w:hAnsi="Times New Roman" w:cs="Times New Roman"/>
          <w:sz w:val="28"/>
          <w:szCs w:val="28"/>
        </w:rPr>
        <w:t xml:space="preserve">ng, vào tiền đồ của cách mạng. </w:t>
      </w:r>
      <w:r w:rsidR="00EE606F" w:rsidRPr="00B52D94">
        <w:rPr>
          <w:rFonts w:ascii="Times New Roman" w:eastAsia="Times New Roman" w:hAnsi="Times New Roman" w:cs="Times New Roman"/>
          <w:sz w:val="28"/>
          <w:szCs w:val="28"/>
        </w:rPr>
        <w:t>Trong suốt cuộc đời hoạt động cách mạng, phụng sự Tổ quốc, phụng sự cách mạng, phục vụ nhân dân của mình, Đại tướng Nguyễn Chí Thanh luôn thường trực một tư duy đổi mới, sáng tạo và luôn thực hành đổi mới; thể hiện tầm nhìn xa rộng của một nhà chính trị, văn võ song toàn. Cố Thủ tướng Phạm Văn Đồng đánh giá: “Chú Thao (</w:t>
      </w:r>
      <w:r w:rsidR="00EE606F" w:rsidRPr="00B52D94">
        <w:rPr>
          <w:rFonts w:ascii="Times New Roman" w:eastAsia="Times New Roman" w:hAnsi="Times New Roman" w:cs="Times New Roman"/>
          <w:iCs/>
          <w:sz w:val="28"/>
          <w:szCs w:val="28"/>
        </w:rPr>
        <w:t>một trong những bí danh của Đại tướng Nguyễn Chí Thanh- NV</w:t>
      </w:r>
      <w:r w:rsidR="00EE606F" w:rsidRPr="00B52D94">
        <w:rPr>
          <w:rFonts w:ascii="Times New Roman" w:eastAsia="Times New Roman" w:hAnsi="Times New Roman" w:cs="Times New Roman"/>
          <w:sz w:val="28"/>
          <w:szCs w:val="28"/>
        </w:rPr>
        <w:t>) như con đại bàng trên trời cao, có tầm nhìn xa, trông rộng, lại thấy được cả những cái rất cụ thể trên mặt đất”</w:t>
      </w:r>
      <w:r w:rsidR="00EE606F" w:rsidRPr="00B52D94">
        <w:rPr>
          <w:rStyle w:val="FootnoteReference"/>
          <w:rFonts w:ascii="Times New Roman" w:eastAsia="Times New Roman" w:hAnsi="Times New Roman" w:cs="Times New Roman"/>
          <w:sz w:val="28"/>
          <w:szCs w:val="28"/>
        </w:rPr>
        <w:footnoteReference w:id="15"/>
      </w:r>
      <w:r w:rsidR="00EE606F" w:rsidRPr="00B52D94">
        <w:rPr>
          <w:rFonts w:ascii="Times New Roman" w:eastAsia="Times New Roman" w:hAnsi="Times New Roman" w:cs="Times New Roman"/>
          <w:sz w:val="28"/>
          <w:szCs w:val="28"/>
        </w:rPr>
        <w:t>.</w:t>
      </w:r>
      <w:r w:rsidR="00D8450D" w:rsidRPr="00B52D94">
        <w:rPr>
          <w:rFonts w:ascii="Times New Roman" w:eastAsia="Times New Roman" w:hAnsi="Times New Roman" w:cs="Times New Roman"/>
          <w:sz w:val="28"/>
          <w:szCs w:val="28"/>
        </w:rPr>
        <w:t xml:space="preserve"> Đồng chí xứng danh người cộng sản, một học trò xuất sắc của Chủ tịch Hồ Chí Minh vĩ đại.</w:t>
      </w:r>
    </w:p>
    <w:p w14:paraId="50BFBA32" w14:textId="38701C61" w:rsidR="00425FF0" w:rsidRPr="00B52D94" w:rsidRDefault="00425FF0" w:rsidP="00BA46FA">
      <w:pPr>
        <w:shd w:val="clear" w:color="auto" w:fill="FFFFFF"/>
        <w:spacing w:after="120" w:line="288" w:lineRule="auto"/>
        <w:ind w:firstLine="720"/>
        <w:jc w:val="both"/>
        <w:rPr>
          <w:rFonts w:ascii="Times New Roman" w:eastAsia="Times New Roman" w:hAnsi="Times New Roman" w:cs="Times New Roman"/>
          <w:sz w:val="28"/>
          <w:szCs w:val="28"/>
        </w:rPr>
      </w:pPr>
      <w:r w:rsidRPr="00B52D94">
        <w:rPr>
          <w:rFonts w:ascii="Times New Roman" w:eastAsia="Times New Roman" w:hAnsi="Times New Roman" w:cs="Times New Roman"/>
          <w:sz w:val="28"/>
          <w:szCs w:val="28"/>
        </w:rPr>
        <w:t xml:space="preserve">Để kết thúc bài viết này, như một nén tâm nhang tưởng nhớ Vị tướng tài ba, văn võ song toàn, xin dẫn lại mấy vần thơ trong bài </w:t>
      </w:r>
      <w:r w:rsidRPr="00B52D94">
        <w:rPr>
          <w:rFonts w:ascii="Times New Roman" w:eastAsia="Times New Roman" w:hAnsi="Times New Roman" w:cs="Times New Roman"/>
          <w:i/>
          <w:sz w:val="28"/>
          <w:szCs w:val="28"/>
        </w:rPr>
        <w:t>Nhớ Anh</w:t>
      </w:r>
      <w:r w:rsidRPr="00B52D94">
        <w:rPr>
          <w:rFonts w:ascii="Times New Roman" w:eastAsia="Times New Roman" w:hAnsi="Times New Roman" w:cs="Times New Roman"/>
          <w:sz w:val="28"/>
          <w:szCs w:val="28"/>
        </w:rPr>
        <w:t xml:space="preserve"> của nhà thơ Tố Hữu, được viết </w:t>
      </w:r>
      <w:r w:rsidR="00A73378">
        <w:rPr>
          <w:rFonts w:ascii="Times New Roman" w:eastAsia="Times New Roman" w:hAnsi="Times New Roman" w:cs="Times New Roman"/>
          <w:sz w:val="28"/>
          <w:szCs w:val="28"/>
        </w:rPr>
        <w:t>khi được tinh Đại tướng từ trần:</w:t>
      </w:r>
      <w:r w:rsidRPr="00B52D94">
        <w:rPr>
          <w:rFonts w:ascii="Times New Roman" w:eastAsia="Times New Roman" w:hAnsi="Times New Roman" w:cs="Times New Roman"/>
          <w:sz w:val="28"/>
          <w:szCs w:val="28"/>
        </w:rPr>
        <w:t xml:space="preserve"> </w:t>
      </w:r>
    </w:p>
    <w:p w14:paraId="4AC46A8E" w14:textId="57F1C7B1" w:rsidR="00425FF0" w:rsidRPr="00B52D94" w:rsidRDefault="00425FF0" w:rsidP="00BA46FA">
      <w:pPr>
        <w:tabs>
          <w:tab w:val="left" w:pos="-180"/>
          <w:tab w:val="left" w:pos="630"/>
        </w:tabs>
        <w:spacing w:after="120" w:line="288" w:lineRule="auto"/>
        <w:jc w:val="both"/>
        <w:rPr>
          <w:rFonts w:ascii="Times New Roman" w:eastAsia="Times New Roman" w:hAnsi="Times New Roman" w:cs="Times New Roman"/>
          <w:i/>
          <w:sz w:val="28"/>
          <w:szCs w:val="28"/>
        </w:rPr>
      </w:pPr>
      <w:r w:rsidRPr="00B52D94">
        <w:rPr>
          <w:rFonts w:ascii="Times New Roman" w:eastAsia="Times New Roman" w:hAnsi="Times New Roman" w:cs="Times New Roman"/>
          <w:sz w:val="28"/>
          <w:szCs w:val="28"/>
        </w:rPr>
        <w:tab/>
      </w:r>
      <w:r w:rsidRPr="00B52D94">
        <w:rPr>
          <w:rFonts w:ascii="Times New Roman" w:eastAsia="Times New Roman" w:hAnsi="Times New Roman" w:cs="Times New Roman"/>
          <w:i/>
          <w:sz w:val="28"/>
          <w:szCs w:val="28"/>
        </w:rPr>
        <w:t>“Ở đâu nghèo đói, gọi xung phong</w:t>
      </w:r>
    </w:p>
    <w:p w14:paraId="3DF570F4" w14:textId="7186B16E" w:rsidR="00425FF0" w:rsidRPr="00B52D94" w:rsidRDefault="00425FF0" w:rsidP="00BA46FA">
      <w:pPr>
        <w:tabs>
          <w:tab w:val="left" w:pos="-180"/>
          <w:tab w:val="left" w:pos="630"/>
        </w:tabs>
        <w:spacing w:after="120" w:line="288" w:lineRule="auto"/>
        <w:jc w:val="both"/>
        <w:rPr>
          <w:rFonts w:ascii="Times New Roman" w:eastAsia="Times New Roman" w:hAnsi="Times New Roman" w:cs="Times New Roman"/>
          <w:i/>
          <w:sz w:val="28"/>
          <w:szCs w:val="28"/>
        </w:rPr>
      </w:pPr>
      <w:r w:rsidRPr="00B52D94">
        <w:rPr>
          <w:rFonts w:ascii="Times New Roman" w:eastAsia="Times New Roman" w:hAnsi="Times New Roman" w:cs="Times New Roman"/>
          <w:i/>
          <w:sz w:val="28"/>
          <w:szCs w:val="28"/>
        </w:rPr>
        <w:tab/>
        <w:t>Lon nước mo cơm, lội khắp đồng</w:t>
      </w:r>
    </w:p>
    <w:p w14:paraId="39BB234C" w14:textId="4756371E" w:rsidR="00425FF0" w:rsidRPr="00B52D94" w:rsidRDefault="00425FF0" w:rsidP="00BA46FA">
      <w:pPr>
        <w:tabs>
          <w:tab w:val="left" w:pos="-180"/>
          <w:tab w:val="left" w:pos="630"/>
        </w:tabs>
        <w:spacing w:after="120" w:line="288" w:lineRule="auto"/>
        <w:jc w:val="both"/>
        <w:rPr>
          <w:rFonts w:ascii="Times New Roman" w:eastAsia="Times New Roman" w:hAnsi="Times New Roman" w:cs="Times New Roman"/>
          <w:i/>
          <w:sz w:val="28"/>
          <w:szCs w:val="28"/>
        </w:rPr>
      </w:pPr>
      <w:r w:rsidRPr="00B52D94">
        <w:rPr>
          <w:rFonts w:ascii="Times New Roman" w:eastAsia="Times New Roman" w:hAnsi="Times New Roman" w:cs="Times New Roman"/>
          <w:i/>
          <w:sz w:val="28"/>
          <w:szCs w:val="28"/>
        </w:rPr>
        <w:tab/>
        <w:t>Ở đâu tiền tuyến, kêu Anh đến</w:t>
      </w:r>
    </w:p>
    <w:p w14:paraId="2618CD71" w14:textId="518D5C21" w:rsidR="00425FF0" w:rsidRPr="00B52D94" w:rsidRDefault="00425FF0" w:rsidP="00BA46FA">
      <w:pPr>
        <w:tabs>
          <w:tab w:val="left" w:pos="-180"/>
          <w:tab w:val="left" w:pos="630"/>
        </w:tabs>
        <w:spacing w:after="120" w:line="288" w:lineRule="auto"/>
        <w:jc w:val="both"/>
        <w:rPr>
          <w:rFonts w:ascii="Times New Roman" w:eastAsia="Times New Roman" w:hAnsi="Times New Roman" w:cs="Times New Roman"/>
          <w:i/>
          <w:sz w:val="28"/>
          <w:szCs w:val="28"/>
        </w:rPr>
      </w:pPr>
      <w:r w:rsidRPr="00B52D94">
        <w:rPr>
          <w:rFonts w:ascii="Times New Roman" w:eastAsia="Times New Roman" w:hAnsi="Times New Roman" w:cs="Times New Roman"/>
          <w:i/>
          <w:sz w:val="28"/>
          <w:szCs w:val="28"/>
        </w:rPr>
        <w:tab/>
        <w:t>Tay súng tay cờ, lại tiến công</w:t>
      </w:r>
    </w:p>
    <w:p w14:paraId="77879C43" w14:textId="37143CD9" w:rsidR="00425FF0" w:rsidRPr="00B52D94" w:rsidRDefault="00425FF0" w:rsidP="00BA46FA">
      <w:pPr>
        <w:tabs>
          <w:tab w:val="left" w:pos="-180"/>
          <w:tab w:val="left" w:pos="630"/>
        </w:tabs>
        <w:spacing w:after="120" w:line="288" w:lineRule="auto"/>
        <w:jc w:val="both"/>
        <w:rPr>
          <w:rFonts w:ascii="Times New Roman" w:eastAsia="Times New Roman" w:hAnsi="Times New Roman" w:cs="Times New Roman"/>
          <w:i/>
          <w:sz w:val="28"/>
          <w:szCs w:val="28"/>
        </w:rPr>
      </w:pPr>
      <w:r w:rsidRPr="00B52D94">
        <w:rPr>
          <w:rFonts w:ascii="Times New Roman" w:eastAsia="Times New Roman" w:hAnsi="Times New Roman" w:cs="Times New Roman"/>
          <w:i/>
          <w:sz w:val="28"/>
          <w:szCs w:val="28"/>
        </w:rPr>
        <w:tab/>
        <w:t>…Ôi sống như Anh sống trọn đời</w:t>
      </w:r>
    </w:p>
    <w:p w14:paraId="0E8B6A03" w14:textId="01CF8E51" w:rsidR="00425FF0" w:rsidRPr="00B52D94" w:rsidRDefault="00EE606F" w:rsidP="00BA46FA">
      <w:pPr>
        <w:tabs>
          <w:tab w:val="left" w:pos="-180"/>
          <w:tab w:val="left" w:pos="630"/>
        </w:tabs>
        <w:spacing w:after="120" w:line="288" w:lineRule="auto"/>
        <w:jc w:val="both"/>
        <w:rPr>
          <w:rFonts w:ascii="Times New Roman" w:eastAsia="Times New Roman" w:hAnsi="Times New Roman" w:cs="Times New Roman"/>
          <w:i/>
          <w:sz w:val="28"/>
          <w:szCs w:val="28"/>
        </w:rPr>
      </w:pPr>
      <w:r w:rsidRPr="00B52D94">
        <w:rPr>
          <w:rFonts w:ascii="Times New Roman" w:eastAsia="Times New Roman" w:hAnsi="Times New Roman" w:cs="Times New Roman"/>
          <w:i/>
          <w:sz w:val="28"/>
          <w:szCs w:val="28"/>
        </w:rPr>
        <w:tab/>
      </w:r>
      <w:r w:rsidR="00425FF0" w:rsidRPr="00B52D94">
        <w:rPr>
          <w:rFonts w:ascii="Times New Roman" w:eastAsia="Times New Roman" w:hAnsi="Times New Roman" w:cs="Times New Roman"/>
          <w:i/>
          <w:sz w:val="28"/>
          <w:szCs w:val="28"/>
        </w:rPr>
        <w:t>Sáng trong như ngọc, một Con Người !”.</w:t>
      </w:r>
    </w:p>
    <w:p w14:paraId="1BD137D1" w14:textId="77777777" w:rsidR="006F72DE" w:rsidRPr="00B52D94" w:rsidRDefault="006F72DE" w:rsidP="00BA46FA">
      <w:pPr>
        <w:spacing w:after="120" w:line="288" w:lineRule="auto"/>
        <w:jc w:val="both"/>
        <w:rPr>
          <w:rFonts w:ascii="Times New Roman" w:hAnsi="Times New Roman" w:cs="Times New Roman"/>
          <w:b/>
          <w:sz w:val="28"/>
          <w:szCs w:val="28"/>
        </w:rPr>
      </w:pPr>
    </w:p>
    <w:sectPr w:rsidR="006F72DE" w:rsidRPr="00B52D94" w:rsidSect="00D83EC0">
      <w:footerReference w:type="default" r:id="rId9"/>
      <w:footnotePr>
        <w:numRestart w:val="eachPage"/>
      </w:footnotePr>
      <w:pgSz w:w="11907" w:h="16840" w:code="9"/>
      <w:pgMar w:top="1418" w:right="851"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CECCD" w14:textId="77777777" w:rsidR="00B36C36" w:rsidRDefault="00B36C36" w:rsidP="006F72DE">
      <w:pPr>
        <w:spacing w:after="0" w:line="240" w:lineRule="auto"/>
      </w:pPr>
      <w:r>
        <w:separator/>
      </w:r>
    </w:p>
  </w:endnote>
  <w:endnote w:type="continuationSeparator" w:id="0">
    <w:p w14:paraId="0A30AD7A" w14:textId="77777777" w:rsidR="00B36C36" w:rsidRDefault="00B36C36" w:rsidP="006F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2883492"/>
      <w:docPartObj>
        <w:docPartGallery w:val="Page Numbers (Bottom of Page)"/>
        <w:docPartUnique/>
      </w:docPartObj>
    </w:sdtPr>
    <w:sdtEndPr/>
    <w:sdtContent>
      <w:p w14:paraId="55BD1B36" w14:textId="3EA8F83E" w:rsidR="00B326F9" w:rsidRPr="00D57022" w:rsidRDefault="00B326F9">
        <w:pPr>
          <w:pStyle w:val="Footer"/>
          <w:jc w:val="center"/>
          <w:rPr>
            <w:sz w:val="28"/>
            <w:szCs w:val="28"/>
          </w:rPr>
        </w:pPr>
        <w:r w:rsidRPr="00D57022">
          <w:rPr>
            <w:sz w:val="28"/>
            <w:szCs w:val="28"/>
          </w:rPr>
          <w:fldChar w:fldCharType="begin"/>
        </w:r>
        <w:r w:rsidRPr="00D57022">
          <w:rPr>
            <w:sz w:val="28"/>
            <w:szCs w:val="28"/>
          </w:rPr>
          <w:instrText xml:space="preserve"> PAGE   \* MERGEFORMAT </w:instrText>
        </w:r>
        <w:r w:rsidRPr="00D57022">
          <w:rPr>
            <w:sz w:val="28"/>
            <w:szCs w:val="28"/>
          </w:rPr>
          <w:fldChar w:fldCharType="separate"/>
        </w:r>
        <w:r w:rsidR="00653D81">
          <w:rPr>
            <w:noProof/>
            <w:sz w:val="28"/>
            <w:szCs w:val="28"/>
          </w:rPr>
          <w:t>4</w:t>
        </w:r>
        <w:r w:rsidRPr="00D57022">
          <w:rPr>
            <w:noProof/>
            <w:sz w:val="28"/>
            <w:szCs w:val="28"/>
          </w:rPr>
          <w:fldChar w:fldCharType="end"/>
        </w:r>
      </w:p>
    </w:sdtContent>
  </w:sdt>
  <w:p w14:paraId="52C9C361" w14:textId="77777777" w:rsidR="00B326F9" w:rsidRDefault="00B326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A847A" w14:textId="77777777" w:rsidR="00B36C36" w:rsidRDefault="00B36C36" w:rsidP="006F72DE">
      <w:pPr>
        <w:spacing w:after="0" w:line="240" w:lineRule="auto"/>
      </w:pPr>
      <w:r>
        <w:separator/>
      </w:r>
    </w:p>
  </w:footnote>
  <w:footnote w:type="continuationSeparator" w:id="0">
    <w:p w14:paraId="6C83782F" w14:textId="77777777" w:rsidR="00B36C36" w:rsidRDefault="00B36C36" w:rsidP="006F72DE">
      <w:pPr>
        <w:spacing w:after="0" w:line="240" w:lineRule="auto"/>
      </w:pPr>
      <w:r>
        <w:continuationSeparator/>
      </w:r>
    </w:p>
  </w:footnote>
  <w:footnote w:id="1">
    <w:p w14:paraId="1FC95EA4" w14:textId="2EA32D33" w:rsidR="00D83EC0" w:rsidRPr="00D83EC0" w:rsidRDefault="00D83EC0" w:rsidP="00D83EC0">
      <w:pPr>
        <w:pStyle w:val="FootnoteText"/>
        <w:jc w:val="both"/>
        <w:rPr>
          <w:rFonts w:ascii="Times New Roman" w:hAnsi="Times New Roman" w:cs="Times New Roman"/>
        </w:rPr>
      </w:pPr>
      <w:r w:rsidRPr="00D83EC0">
        <w:rPr>
          <w:rStyle w:val="FootnoteReference"/>
          <w:rFonts w:ascii="Times New Roman" w:hAnsi="Times New Roman" w:cs="Times New Roman"/>
        </w:rPr>
        <w:t>*</w:t>
      </w:r>
      <w:r w:rsidRPr="00D83EC0">
        <w:rPr>
          <w:rFonts w:ascii="Times New Roman" w:hAnsi="Times New Roman" w:cs="Times New Roman"/>
        </w:rPr>
        <w:t xml:space="preserve"> </w:t>
      </w:r>
      <w:r w:rsidRPr="00D83EC0">
        <w:rPr>
          <w:rFonts w:ascii="Times New Roman" w:eastAsia="Times New Roman" w:hAnsi="Times New Roman" w:cs="Times New Roman"/>
        </w:rPr>
        <w:t>Phó Viện trưởng Viện Hồ Chí Minh và các lãnh tụ của Đảng.</w:t>
      </w:r>
    </w:p>
  </w:footnote>
  <w:footnote w:id="2">
    <w:p w14:paraId="6C855E00" w14:textId="1C9427AE" w:rsidR="001753BC" w:rsidRPr="00D83EC0" w:rsidRDefault="001753BC"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w:t>
      </w:r>
      <w:r w:rsidRPr="00D83EC0">
        <w:rPr>
          <w:rFonts w:ascii="Times New Roman" w:hAnsi="Times New Roman" w:cs="Times New Roman"/>
          <w:i/>
        </w:rPr>
        <w:t>Anh cả Nguyễn Lương Bằng</w:t>
      </w:r>
      <w:r w:rsidRPr="00D83EC0">
        <w:rPr>
          <w:rFonts w:ascii="Times New Roman" w:hAnsi="Times New Roman" w:cs="Times New Roman"/>
        </w:rPr>
        <w:t>, Nxb C</w:t>
      </w:r>
      <w:r w:rsidR="004F5895">
        <w:rPr>
          <w:rFonts w:ascii="Times New Roman" w:hAnsi="Times New Roman" w:cs="Times New Roman"/>
        </w:rPr>
        <w:t>hính trị quốc gia</w:t>
      </w:r>
      <w:r w:rsidRPr="00D83EC0">
        <w:rPr>
          <w:rFonts w:ascii="Times New Roman" w:hAnsi="Times New Roman" w:cs="Times New Roman"/>
        </w:rPr>
        <w:t>, H</w:t>
      </w:r>
      <w:r w:rsidR="004F5895">
        <w:rPr>
          <w:rFonts w:ascii="Times New Roman" w:hAnsi="Times New Roman" w:cs="Times New Roman"/>
        </w:rPr>
        <w:t xml:space="preserve">à Nội, </w:t>
      </w:r>
      <w:r w:rsidRPr="00D83EC0">
        <w:rPr>
          <w:rFonts w:ascii="Times New Roman" w:hAnsi="Times New Roman" w:cs="Times New Roman"/>
        </w:rPr>
        <w:t>2005, tr.165</w:t>
      </w:r>
      <w:r w:rsidR="004F5895">
        <w:rPr>
          <w:rFonts w:ascii="Times New Roman" w:hAnsi="Times New Roman" w:cs="Times New Roman"/>
        </w:rPr>
        <w:t xml:space="preserve"> </w:t>
      </w:r>
      <w:r w:rsidRPr="00D83EC0">
        <w:rPr>
          <w:rFonts w:ascii="Times New Roman" w:hAnsi="Times New Roman" w:cs="Times New Roman"/>
        </w:rPr>
        <w:t>-</w:t>
      </w:r>
      <w:r w:rsidR="004F5895">
        <w:rPr>
          <w:rFonts w:ascii="Times New Roman" w:hAnsi="Times New Roman" w:cs="Times New Roman"/>
        </w:rPr>
        <w:t xml:space="preserve"> </w:t>
      </w:r>
      <w:r w:rsidRPr="00D83EC0">
        <w:rPr>
          <w:rFonts w:ascii="Times New Roman" w:hAnsi="Times New Roman" w:cs="Times New Roman"/>
        </w:rPr>
        <w:t>166</w:t>
      </w:r>
    </w:p>
  </w:footnote>
  <w:footnote w:id="3">
    <w:p w14:paraId="34EF807C" w14:textId="267EA2F4" w:rsidR="007021B4" w:rsidRPr="00D83EC0" w:rsidRDefault="007021B4"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w:t>
      </w:r>
      <w:r w:rsidRPr="00D83EC0">
        <w:rPr>
          <w:rFonts w:ascii="Times New Roman" w:hAnsi="Times New Roman" w:cs="Times New Roman"/>
          <w:color w:val="231F20"/>
          <w:shd w:val="clear" w:color="auto" w:fill="FFFFFF"/>
        </w:rPr>
        <w:t>Hồ Chí Minh</w:t>
      </w:r>
      <w:r w:rsidR="00CE779D">
        <w:rPr>
          <w:rFonts w:ascii="Times New Roman" w:hAnsi="Times New Roman" w:cs="Times New Roman"/>
          <w:color w:val="231F20"/>
          <w:shd w:val="clear" w:color="auto" w:fill="FFFFFF"/>
        </w:rPr>
        <w:t>,</w:t>
      </w:r>
      <w:r w:rsidRPr="00D83EC0">
        <w:rPr>
          <w:rFonts w:ascii="Times New Roman" w:hAnsi="Times New Roman" w:cs="Times New Roman"/>
          <w:color w:val="231F20"/>
          <w:shd w:val="clear" w:color="auto" w:fill="FFFFFF"/>
        </w:rPr>
        <w:t> </w:t>
      </w:r>
      <w:r w:rsidRPr="00D83EC0">
        <w:rPr>
          <w:rFonts w:ascii="Times New Roman" w:hAnsi="Times New Roman" w:cs="Times New Roman"/>
          <w:i/>
          <w:iCs/>
          <w:color w:val="231F20"/>
          <w:bdr w:val="none" w:sz="0" w:space="0" w:color="auto" w:frame="1"/>
          <w:shd w:val="clear" w:color="auto" w:fill="FFFFFF"/>
        </w:rPr>
        <w:t>Toàn tập</w:t>
      </w:r>
      <w:r w:rsidRPr="00D83EC0">
        <w:rPr>
          <w:rFonts w:ascii="Times New Roman" w:hAnsi="Times New Roman" w:cs="Times New Roman"/>
          <w:color w:val="231F20"/>
          <w:shd w:val="clear" w:color="auto" w:fill="FFFFFF"/>
        </w:rPr>
        <w:t>, tập 12, Nxb Chính trị quốc gia, Hà Nội</w:t>
      </w:r>
      <w:r w:rsidRPr="00D83EC0">
        <w:rPr>
          <w:rFonts w:ascii="Times New Roman" w:hAnsi="Times New Roman" w:cs="Times New Roman"/>
          <w:color w:val="FF0000"/>
          <w:shd w:val="clear" w:color="auto" w:fill="FFFFFF"/>
        </w:rPr>
        <w:t xml:space="preserve">, </w:t>
      </w:r>
      <w:r w:rsidR="00D64AAB" w:rsidRPr="00B52D94">
        <w:rPr>
          <w:rFonts w:ascii="Times New Roman" w:hAnsi="Times New Roman" w:cs="Times New Roman"/>
          <w:shd w:val="clear" w:color="auto" w:fill="FFFFFF"/>
        </w:rPr>
        <w:t>2011</w:t>
      </w:r>
      <w:r w:rsidRPr="00B52D94">
        <w:rPr>
          <w:rFonts w:ascii="Times New Roman" w:hAnsi="Times New Roman" w:cs="Times New Roman"/>
          <w:shd w:val="clear" w:color="auto" w:fill="FFFFFF"/>
        </w:rPr>
        <w:t>,</w:t>
      </w:r>
      <w:r w:rsidRPr="00D83EC0">
        <w:rPr>
          <w:rFonts w:ascii="Times New Roman" w:hAnsi="Times New Roman" w:cs="Times New Roman"/>
          <w:color w:val="231F20"/>
          <w:shd w:val="clear" w:color="auto" w:fill="FFFFFF"/>
        </w:rPr>
        <w:t xml:space="preserve"> tr.162</w:t>
      </w:r>
    </w:p>
  </w:footnote>
  <w:footnote w:id="4">
    <w:p w14:paraId="6320EAC3" w14:textId="633E260F" w:rsidR="007021B4" w:rsidRPr="00D83EC0" w:rsidRDefault="007021B4"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w:t>
      </w:r>
      <w:r w:rsidRPr="00D83EC0">
        <w:rPr>
          <w:rFonts w:ascii="Times New Roman" w:hAnsi="Times New Roman" w:cs="Times New Roman"/>
          <w:color w:val="231F20"/>
          <w:shd w:val="clear" w:color="auto" w:fill="FFFFFF"/>
        </w:rPr>
        <w:t>Từ đầu năm 1958, thôn Đại Phong đã có các tổ đổi công, làm tiền đề cho việc xây dựng hợp tác xã, đưa nông dân vào con đường làm ăn tập thể.</w:t>
      </w:r>
      <w:r w:rsidRPr="00D83EC0">
        <w:rPr>
          <w:rFonts w:ascii="Times New Roman" w:hAnsi="Times New Roman" w:cs="Times New Roman"/>
          <w:bCs/>
          <w:color w:val="00B0F0"/>
        </w:rPr>
        <w:t xml:space="preserve">  </w:t>
      </w:r>
      <w:r w:rsidRPr="00D83EC0">
        <w:rPr>
          <w:rFonts w:ascii="Times New Roman" w:hAnsi="Times New Roman" w:cs="Times New Roman"/>
          <w:color w:val="231F20"/>
          <w:shd w:val="clear" w:color="auto" w:fill="FFFFFF"/>
        </w:rPr>
        <w:t>Đến tháng </w:t>
      </w:r>
      <w:r w:rsidRPr="00D83EC0">
        <w:rPr>
          <w:rFonts w:ascii="Times New Roman" w:hAnsi="Times New Roman" w:cs="Times New Roman"/>
          <w:color w:val="231F20"/>
          <w:bdr w:val="none" w:sz="0" w:space="0" w:color="auto" w:frame="1"/>
          <w:shd w:val="clear" w:color="auto" w:fill="FFFFFF"/>
          <w:lang w:val="nl-NL"/>
        </w:rPr>
        <w:t>8</w:t>
      </w:r>
      <w:r w:rsidR="00CE779D">
        <w:rPr>
          <w:rFonts w:ascii="Times New Roman" w:hAnsi="Times New Roman" w:cs="Times New Roman"/>
          <w:color w:val="231F20"/>
          <w:bdr w:val="none" w:sz="0" w:space="0" w:color="auto" w:frame="1"/>
          <w:shd w:val="clear" w:color="auto" w:fill="FFFFFF"/>
          <w:lang w:val="nl-NL"/>
        </w:rPr>
        <w:t xml:space="preserve"> năm </w:t>
      </w:r>
      <w:r w:rsidRPr="00D83EC0">
        <w:rPr>
          <w:rFonts w:ascii="Times New Roman" w:hAnsi="Times New Roman" w:cs="Times New Roman"/>
          <w:color w:val="231F20"/>
          <w:bdr w:val="none" w:sz="0" w:space="0" w:color="auto" w:frame="1"/>
          <w:shd w:val="clear" w:color="auto" w:fill="FFFFFF"/>
          <w:lang w:val="nl-NL"/>
        </w:rPr>
        <w:t>1960, các hợp tác xã trong thôn đã sáp nhập thành </w:t>
      </w:r>
      <w:r w:rsidRPr="00D83EC0">
        <w:rPr>
          <w:rFonts w:ascii="Times New Roman" w:hAnsi="Times New Roman" w:cs="Times New Roman"/>
          <w:color w:val="231F20"/>
          <w:shd w:val="clear" w:color="auto" w:fill="FFFFFF"/>
        </w:rPr>
        <w:t>Hợp tác xã Đại Phong với quy mô toàn thôn, là hợp tác xã có quy mô lớn nhất huyện Lệ Thủy.</w:t>
      </w:r>
      <w:r w:rsidRPr="00D83EC0">
        <w:rPr>
          <w:rFonts w:ascii="Times New Roman" w:hAnsi="Times New Roman" w:cs="Times New Roman"/>
          <w:bCs/>
          <w:color w:val="00B0F0"/>
        </w:rPr>
        <w:t xml:space="preserve"> </w:t>
      </w:r>
      <w:r w:rsidRPr="00D83EC0">
        <w:rPr>
          <w:rFonts w:ascii="Times New Roman" w:hAnsi="Times New Roman" w:cs="Times New Roman"/>
          <w:color w:val="231F20"/>
          <w:shd w:val="clear" w:color="auto" w:fill="FFFFFF"/>
        </w:rPr>
        <w:t>Sản xuất phát triển, số ngày công của xã viên cũng tăng lên.</w:t>
      </w:r>
      <w:r w:rsidRPr="00D83EC0">
        <w:rPr>
          <w:rFonts w:ascii="Times New Roman" w:hAnsi="Times New Roman" w:cs="Times New Roman"/>
          <w:bCs/>
          <w:color w:val="00B0F0"/>
        </w:rPr>
        <w:t xml:space="preserve"> </w:t>
      </w:r>
      <w:r w:rsidRPr="00D83EC0">
        <w:rPr>
          <w:rFonts w:ascii="Times New Roman" w:hAnsi="Times New Roman" w:cs="Times New Roman"/>
          <w:color w:val="231F20"/>
          <w:shd w:val="clear" w:color="auto" w:fill="FFFFFF"/>
        </w:rPr>
        <w:t>Đời sống xã viên hợp tác xã Đại Phong không ngừng được cải thiện và nâng cao.</w:t>
      </w:r>
    </w:p>
  </w:footnote>
  <w:footnote w:id="5">
    <w:p w14:paraId="00DB3341" w14:textId="1850B613" w:rsidR="007021B4" w:rsidRPr="00D83EC0" w:rsidRDefault="007021B4" w:rsidP="00D83EC0">
      <w:pPr>
        <w:pStyle w:val="NormalWeb"/>
        <w:shd w:val="clear" w:color="auto" w:fill="FBFBFB"/>
        <w:spacing w:before="0" w:beforeAutospacing="0" w:after="0" w:afterAutospacing="0"/>
        <w:jc w:val="both"/>
        <w:rPr>
          <w:color w:val="000000"/>
          <w:sz w:val="20"/>
          <w:szCs w:val="20"/>
        </w:rPr>
      </w:pPr>
      <w:r w:rsidRPr="00D83EC0">
        <w:rPr>
          <w:rStyle w:val="FootnoteReference"/>
          <w:sz w:val="20"/>
          <w:szCs w:val="20"/>
        </w:rPr>
        <w:footnoteRef/>
      </w:r>
      <w:r w:rsidRPr="00D83EC0">
        <w:rPr>
          <w:sz w:val="20"/>
          <w:szCs w:val="20"/>
        </w:rPr>
        <w:t xml:space="preserve"> </w:t>
      </w:r>
      <w:r w:rsidRPr="00D83EC0">
        <w:rPr>
          <w:color w:val="000000"/>
          <w:sz w:val="20"/>
          <w:szCs w:val="20"/>
        </w:rPr>
        <w:t>Đầu năm 1960, </w:t>
      </w:r>
      <w:r w:rsidRPr="00D83EC0">
        <w:rPr>
          <w:bCs/>
          <w:color w:val="000000"/>
          <w:sz w:val="20"/>
          <w:szCs w:val="20"/>
        </w:rPr>
        <w:t>Nhà máy Cơ khí Duyên Hải</w:t>
      </w:r>
      <w:r w:rsidRPr="00D83EC0">
        <w:rPr>
          <w:color w:val="000000"/>
          <w:sz w:val="20"/>
          <w:szCs w:val="20"/>
        </w:rPr>
        <w:t xml:space="preserve"> (Hải Phòng) phát động phong trào phát huy sáng kiến, tăng năng suất lao động. </w:t>
      </w:r>
      <w:r w:rsidR="007F5457" w:rsidRPr="00D83EC0">
        <w:rPr>
          <w:color w:val="000000"/>
          <w:sz w:val="20"/>
          <w:szCs w:val="20"/>
        </w:rPr>
        <w:t>Chỉ t</w:t>
      </w:r>
      <w:r w:rsidRPr="00D83EC0">
        <w:rPr>
          <w:color w:val="000000"/>
          <w:sz w:val="20"/>
          <w:szCs w:val="20"/>
        </w:rPr>
        <w:t>rong 2 tháng, đã vượt 237 chỉ tiêu định mức lao động, kỹ thuật. </w:t>
      </w:r>
      <w:r w:rsidRPr="00D83EC0">
        <w:rPr>
          <w:bCs/>
          <w:color w:val="000000"/>
          <w:sz w:val="20"/>
          <w:szCs w:val="20"/>
        </w:rPr>
        <w:t>Năng suất lao động</w:t>
      </w:r>
      <w:r w:rsidRPr="00D83EC0">
        <w:rPr>
          <w:color w:val="000000"/>
          <w:sz w:val="20"/>
          <w:szCs w:val="20"/>
        </w:rPr>
        <w:t xml:space="preserve"> vượt từ 50% đến 610%; đưa Nhà máy trở thành lá cờ đầu của ngành công nghiệp miền Bắc. Ngày 15/3/1961, Bác Hồ về thăm </w:t>
      </w:r>
      <w:r w:rsidR="007F5457" w:rsidRPr="00D83EC0">
        <w:rPr>
          <w:color w:val="000000"/>
          <w:sz w:val="20"/>
          <w:szCs w:val="20"/>
        </w:rPr>
        <w:t xml:space="preserve">và </w:t>
      </w:r>
      <w:r w:rsidRPr="00D83EC0">
        <w:rPr>
          <w:color w:val="000000"/>
          <w:sz w:val="20"/>
          <w:szCs w:val="20"/>
        </w:rPr>
        <w:t xml:space="preserve">nói chuyện với cán bộ, công nhân Nhà máy, </w:t>
      </w:r>
      <w:r w:rsidR="007F5457" w:rsidRPr="00D83EC0">
        <w:rPr>
          <w:color w:val="000000"/>
          <w:sz w:val="20"/>
          <w:szCs w:val="20"/>
        </w:rPr>
        <w:t>Người</w:t>
      </w:r>
      <w:r w:rsidRPr="00D83EC0">
        <w:rPr>
          <w:color w:val="000000"/>
          <w:sz w:val="20"/>
          <w:szCs w:val="20"/>
        </w:rPr>
        <w:t xml:space="preserve"> nhấn mạnh: “Phong trào ở đây đương phát triển tốt, đương thi đua phát huy sáng kiến, cải tiến kỹ thuật, hợp lý hóa sản xuất để bảo đảm hoàn thành vượt mức kế hoạch và sản xuất với phương châm nhiều, nhanh, tốt, rẻ, nhưng không nên chỉ bốc lên từng lúc, mà phải bền bỉ, liên tục”. Từ đó, trong ngành Công nghiệp miền Bắc dấy lên </w:t>
      </w:r>
      <w:r w:rsidRPr="00D83EC0">
        <w:rPr>
          <w:bCs/>
          <w:color w:val="000000"/>
          <w:sz w:val="20"/>
          <w:szCs w:val="20"/>
        </w:rPr>
        <w:t>phong trào thi đua</w:t>
      </w:r>
      <w:r w:rsidRPr="00D83EC0">
        <w:rPr>
          <w:color w:val="000000"/>
          <w:sz w:val="20"/>
          <w:szCs w:val="20"/>
        </w:rPr>
        <w:t> “Sóng Duyên Hải”, “Học tập Duyên Hải, đuổi kịp và vượt Duyên Hải”.</w:t>
      </w:r>
    </w:p>
    <w:p w14:paraId="7449F41D" w14:textId="77777777" w:rsidR="007021B4" w:rsidRPr="00CE779D" w:rsidRDefault="007021B4" w:rsidP="00CE779D">
      <w:pPr>
        <w:pStyle w:val="FootnoteText"/>
        <w:jc w:val="both"/>
        <w:rPr>
          <w:rFonts w:ascii="Times New Roman" w:hAnsi="Times New Roman" w:cs="Times New Roman"/>
        </w:rPr>
      </w:pPr>
    </w:p>
  </w:footnote>
  <w:footnote w:id="6">
    <w:p w14:paraId="08B73FC0" w14:textId="4A05CA50" w:rsidR="00CE779D" w:rsidRDefault="00CE779D" w:rsidP="00B52D94">
      <w:pPr>
        <w:pStyle w:val="FootnoteText"/>
        <w:jc w:val="both"/>
      </w:pPr>
      <w:r w:rsidRPr="00B52D94">
        <w:rPr>
          <w:rStyle w:val="FootnoteReference"/>
          <w:rFonts w:ascii="Times New Roman" w:hAnsi="Times New Roman" w:cs="Times New Roman"/>
        </w:rPr>
        <w:footnoteRef/>
      </w:r>
      <w:r w:rsidRPr="00B52D94">
        <w:rPr>
          <w:rFonts w:ascii="Times New Roman" w:hAnsi="Times New Roman" w:cs="Times New Roman"/>
        </w:rPr>
        <w:t xml:space="preserve"> </w:t>
      </w:r>
      <w:r w:rsidRPr="00B52D94">
        <w:rPr>
          <w:rFonts w:ascii="Times New Roman" w:hAnsi="Times New Roman" w:cs="Times New Roman"/>
          <w:bCs/>
          <w:bdr w:val="none" w:sz="0" w:space="0" w:color="auto" w:frame="1"/>
        </w:rPr>
        <w:t>Nội dung “Ba nhất” là: nhất về huấn luyện quân sự, rèn luyện kỹ thuật; nhất về gương mẫu, kỷ luật; nhất về lao động và sản xuất.</w:t>
      </w:r>
    </w:p>
  </w:footnote>
  <w:footnote w:id="7">
    <w:p w14:paraId="542702E2" w14:textId="6246E8DC" w:rsidR="007021B4" w:rsidRPr="00D83EC0" w:rsidRDefault="007021B4"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Hồ Chí Minh</w:t>
      </w:r>
      <w:r w:rsidR="00CE779D">
        <w:rPr>
          <w:rFonts w:ascii="Times New Roman" w:hAnsi="Times New Roman" w:cs="Times New Roman"/>
        </w:rPr>
        <w:t>,</w:t>
      </w:r>
      <w:r w:rsidRPr="00D83EC0">
        <w:rPr>
          <w:rFonts w:ascii="Times New Roman" w:hAnsi="Times New Roman" w:cs="Times New Roman"/>
        </w:rPr>
        <w:t xml:space="preserve"> </w:t>
      </w:r>
      <w:r w:rsidRPr="00D83EC0">
        <w:rPr>
          <w:rFonts w:ascii="Times New Roman" w:hAnsi="Times New Roman" w:cs="Times New Roman"/>
          <w:i/>
        </w:rPr>
        <w:t>Toàn tập</w:t>
      </w:r>
      <w:r w:rsidRPr="00D83EC0">
        <w:rPr>
          <w:rFonts w:ascii="Times New Roman" w:hAnsi="Times New Roman" w:cs="Times New Roman"/>
        </w:rPr>
        <w:t xml:space="preserve">, </w:t>
      </w:r>
      <w:r w:rsidRPr="00D83EC0">
        <w:rPr>
          <w:rFonts w:ascii="Times New Roman" w:hAnsi="Times New Roman" w:cs="Times New Roman"/>
          <w:i/>
        </w:rPr>
        <w:t>Sđd</w:t>
      </w:r>
      <w:r w:rsidRPr="00D83EC0">
        <w:rPr>
          <w:rFonts w:ascii="Times New Roman" w:hAnsi="Times New Roman" w:cs="Times New Roman"/>
        </w:rPr>
        <w:t>, tập 5,</w:t>
      </w:r>
      <w:r w:rsidR="00CE779D">
        <w:rPr>
          <w:rFonts w:ascii="Times New Roman" w:hAnsi="Times New Roman" w:cs="Times New Roman"/>
        </w:rPr>
        <w:t xml:space="preserve"> </w:t>
      </w:r>
      <w:r w:rsidRPr="00D83EC0">
        <w:rPr>
          <w:rFonts w:ascii="Times New Roman" w:hAnsi="Times New Roman" w:cs="Times New Roman"/>
        </w:rPr>
        <w:t>tr.280.</w:t>
      </w:r>
    </w:p>
  </w:footnote>
  <w:footnote w:id="8">
    <w:p w14:paraId="7525E07D" w14:textId="556030D6" w:rsidR="007B715B" w:rsidRPr="00D83EC0" w:rsidRDefault="007B715B"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Hồ Chí Minh</w:t>
      </w:r>
      <w:r w:rsidR="005F0847">
        <w:rPr>
          <w:rFonts w:ascii="Times New Roman" w:hAnsi="Times New Roman" w:cs="Times New Roman"/>
        </w:rPr>
        <w:t>,</w:t>
      </w:r>
      <w:r w:rsidRPr="00D83EC0">
        <w:rPr>
          <w:rFonts w:ascii="Times New Roman" w:hAnsi="Times New Roman" w:cs="Times New Roman"/>
        </w:rPr>
        <w:t xml:space="preserve"> </w:t>
      </w:r>
      <w:r w:rsidRPr="00D83EC0">
        <w:rPr>
          <w:rFonts w:ascii="Times New Roman" w:hAnsi="Times New Roman" w:cs="Times New Roman"/>
          <w:i/>
        </w:rPr>
        <w:t>Toàn tập</w:t>
      </w:r>
      <w:r w:rsidRPr="00D83EC0">
        <w:rPr>
          <w:rFonts w:ascii="Times New Roman" w:hAnsi="Times New Roman" w:cs="Times New Roman"/>
        </w:rPr>
        <w:t xml:space="preserve">, </w:t>
      </w:r>
      <w:r w:rsidRPr="00B52D94">
        <w:rPr>
          <w:rFonts w:ascii="Times New Roman" w:hAnsi="Times New Roman" w:cs="Times New Roman"/>
        </w:rPr>
        <w:t>Sđd</w:t>
      </w:r>
      <w:r w:rsidRPr="005F0847">
        <w:rPr>
          <w:rFonts w:ascii="Times New Roman" w:hAnsi="Times New Roman" w:cs="Times New Roman"/>
        </w:rPr>
        <w:t>,</w:t>
      </w:r>
      <w:r w:rsidRPr="00D83EC0">
        <w:rPr>
          <w:rFonts w:ascii="Times New Roman" w:hAnsi="Times New Roman" w:cs="Times New Roman"/>
        </w:rPr>
        <w:t xml:space="preserve"> tập 10, tr.378.</w:t>
      </w:r>
    </w:p>
  </w:footnote>
  <w:footnote w:id="9">
    <w:p w14:paraId="49221937" w14:textId="663E77AD" w:rsidR="007B715B" w:rsidRPr="00D83EC0" w:rsidRDefault="007B715B"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Hồ Chí Minh</w:t>
      </w:r>
      <w:r w:rsidR="005F0847">
        <w:rPr>
          <w:rFonts w:ascii="Times New Roman" w:hAnsi="Times New Roman" w:cs="Times New Roman"/>
        </w:rPr>
        <w:t>,</w:t>
      </w:r>
      <w:r w:rsidRPr="00D83EC0">
        <w:rPr>
          <w:rFonts w:ascii="Times New Roman" w:hAnsi="Times New Roman" w:cs="Times New Roman"/>
        </w:rPr>
        <w:t xml:space="preserve"> </w:t>
      </w:r>
      <w:r w:rsidRPr="00D83EC0">
        <w:rPr>
          <w:rFonts w:ascii="Times New Roman" w:hAnsi="Times New Roman" w:cs="Times New Roman"/>
          <w:i/>
        </w:rPr>
        <w:t>Toàn tập</w:t>
      </w:r>
      <w:r w:rsidRPr="00D83EC0">
        <w:rPr>
          <w:rFonts w:ascii="Times New Roman" w:hAnsi="Times New Roman" w:cs="Times New Roman"/>
        </w:rPr>
        <w:t>, Sđd, tập 15, tr.325.</w:t>
      </w:r>
    </w:p>
  </w:footnote>
  <w:footnote w:id="10">
    <w:p w14:paraId="3C2E2BEC" w14:textId="0582244F" w:rsidR="007B715B" w:rsidRPr="00D83EC0" w:rsidRDefault="007B715B"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Hồ Chí Minh</w:t>
      </w:r>
      <w:r w:rsidR="005F0847">
        <w:rPr>
          <w:rFonts w:ascii="Times New Roman" w:hAnsi="Times New Roman" w:cs="Times New Roman"/>
        </w:rPr>
        <w:t>,</w:t>
      </w:r>
      <w:r w:rsidRPr="00D83EC0">
        <w:rPr>
          <w:rFonts w:ascii="Times New Roman" w:hAnsi="Times New Roman" w:cs="Times New Roman"/>
        </w:rPr>
        <w:t xml:space="preserve"> </w:t>
      </w:r>
      <w:r w:rsidRPr="00D83EC0">
        <w:rPr>
          <w:rFonts w:ascii="Times New Roman" w:hAnsi="Times New Roman" w:cs="Times New Roman"/>
          <w:i/>
        </w:rPr>
        <w:t>Toàn tập</w:t>
      </w:r>
      <w:r w:rsidRPr="00D83EC0">
        <w:rPr>
          <w:rFonts w:ascii="Times New Roman" w:hAnsi="Times New Roman" w:cs="Times New Roman"/>
        </w:rPr>
        <w:t>, Sđd, tập 4, tr.65.</w:t>
      </w:r>
    </w:p>
  </w:footnote>
  <w:footnote w:id="11">
    <w:p w14:paraId="572FF47A" w14:textId="726D0BBB" w:rsidR="0057223A" w:rsidRPr="00D83EC0" w:rsidRDefault="0057223A"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Bùi Chí Trung (Chủ biên)</w:t>
      </w:r>
      <w:r w:rsidR="005F0847">
        <w:rPr>
          <w:rFonts w:ascii="Times New Roman" w:hAnsi="Times New Roman" w:cs="Times New Roman"/>
        </w:rPr>
        <w:t>,</w:t>
      </w:r>
      <w:r w:rsidRPr="00D83EC0">
        <w:rPr>
          <w:rFonts w:ascii="Times New Roman" w:hAnsi="Times New Roman" w:cs="Times New Roman"/>
        </w:rPr>
        <w:t xml:space="preserve"> </w:t>
      </w:r>
      <w:r w:rsidRPr="00D83EC0">
        <w:rPr>
          <w:rFonts w:ascii="Times New Roman" w:hAnsi="Times New Roman" w:cs="Times New Roman"/>
          <w:i/>
        </w:rPr>
        <w:t xml:space="preserve">Nguyễn Chí Thanh </w:t>
      </w:r>
      <w:r w:rsidR="005F0847">
        <w:rPr>
          <w:rFonts w:ascii="Times New Roman" w:hAnsi="Times New Roman" w:cs="Times New Roman"/>
          <w:i/>
        </w:rPr>
        <w:t>- N</w:t>
      </w:r>
      <w:r w:rsidRPr="00D83EC0">
        <w:rPr>
          <w:rFonts w:ascii="Times New Roman" w:hAnsi="Times New Roman" w:cs="Times New Roman"/>
          <w:i/>
        </w:rPr>
        <w:t>hững góc nhìn từ hậu thế</w:t>
      </w:r>
      <w:r w:rsidRPr="00D83EC0">
        <w:rPr>
          <w:rFonts w:ascii="Times New Roman" w:hAnsi="Times New Roman" w:cs="Times New Roman"/>
        </w:rPr>
        <w:t>, Nxb Q</w:t>
      </w:r>
      <w:r w:rsidR="005F0847">
        <w:rPr>
          <w:rFonts w:ascii="Times New Roman" w:hAnsi="Times New Roman" w:cs="Times New Roman"/>
        </w:rPr>
        <w:t>uân đội nhân dân</w:t>
      </w:r>
      <w:r w:rsidRPr="00D83EC0">
        <w:rPr>
          <w:rFonts w:ascii="Times New Roman" w:hAnsi="Times New Roman" w:cs="Times New Roman"/>
        </w:rPr>
        <w:t>, H</w:t>
      </w:r>
      <w:r w:rsidR="005F0847">
        <w:rPr>
          <w:rFonts w:ascii="Times New Roman" w:hAnsi="Times New Roman" w:cs="Times New Roman"/>
        </w:rPr>
        <w:t xml:space="preserve">à Nội, </w:t>
      </w:r>
      <w:r w:rsidRPr="00D83EC0">
        <w:rPr>
          <w:rFonts w:ascii="Times New Roman" w:hAnsi="Times New Roman" w:cs="Times New Roman"/>
        </w:rPr>
        <w:t>2017, tr.13</w:t>
      </w:r>
    </w:p>
  </w:footnote>
  <w:footnote w:id="12">
    <w:p w14:paraId="3326E4B8" w14:textId="77777777" w:rsidR="007B715B" w:rsidRPr="00D83EC0" w:rsidRDefault="007B715B"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Viện Lịch sử Quân sự Việt Nam: </w:t>
      </w:r>
      <w:r w:rsidRPr="00D83EC0">
        <w:rPr>
          <w:rFonts w:ascii="Times New Roman" w:hAnsi="Times New Roman" w:cs="Times New Roman"/>
          <w:i/>
        </w:rPr>
        <w:t>50 năm Quân đội nhân dân Việt Nam</w:t>
      </w:r>
      <w:r w:rsidRPr="00D83EC0">
        <w:rPr>
          <w:rFonts w:ascii="Times New Roman" w:hAnsi="Times New Roman" w:cs="Times New Roman"/>
        </w:rPr>
        <w:t>, Nxb QĐND, H.95, tr.238</w:t>
      </w:r>
    </w:p>
  </w:footnote>
  <w:footnote w:id="13">
    <w:p w14:paraId="20F0D0A5" w14:textId="51432E55" w:rsidR="00DA7FC7" w:rsidRPr="00D83EC0" w:rsidRDefault="00DA7FC7"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w:t>
      </w:r>
      <w:r w:rsidR="001F48BC" w:rsidRPr="00D83EC0">
        <w:rPr>
          <w:rFonts w:ascii="Times New Roman" w:eastAsia="Times New Roman" w:hAnsi="Times New Roman" w:cs="Times New Roman"/>
        </w:rPr>
        <w:t>Điếu văn do đồng chí Lê Đức Thọ, Ủy viên Bộ Chính trị, Trưởng Ban Tổ chức Lễ tang  đọc tại Lễ an táng Đại tướng Nguyễn Chí Thanh. Dẫn theo</w:t>
      </w:r>
      <w:r w:rsidRPr="00D83EC0">
        <w:rPr>
          <w:rFonts w:ascii="Times New Roman" w:hAnsi="Times New Roman" w:cs="Times New Roman"/>
        </w:rPr>
        <w:t xml:space="preserve">: “Sống mãi một vị tướng đức độ tài năng”. In trong </w:t>
      </w:r>
      <w:r w:rsidRPr="00D83EC0">
        <w:rPr>
          <w:rFonts w:ascii="Times New Roman" w:hAnsi="Times New Roman" w:cs="Times New Roman"/>
          <w:i/>
          <w:iCs/>
        </w:rPr>
        <w:t>Tổng tập Đại tướng Nguyễn Chí Thanh</w:t>
      </w:r>
      <w:r w:rsidRPr="00D83EC0">
        <w:rPr>
          <w:rFonts w:ascii="Times New Roman" w:hAnsi="Times New Roman" w:cs="Times New Roman"/>
        </w:rPr>
        <w:t>, Tập 3, Nxb Thời đại, H.2013, tr.25.</w:t>
      </w:r>
    </w:p>
  </w:footnote>
  <w:footnote w:id="14">
    <w:p w14:paraId="19708437" w14:textId="2ABDB782" w:rsidR="00296D87" w:rsidRPr="00D83EC0" w:rsidRDefault="00296D87"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w:t>
      </w:r>
      <w:r w:rsidR="001F48BC" w:rsidRPr="00D83EC0">
        <w:rPr>
          <w:rFonts w:ascii="Times New Roman" w:hAnsi="Times New Roman" w:cs="Times New Roman"/>
        </w:rPr>
        <w:t>Dẫn theo Bùi Chí Trung (Chủ biên)</w:t>
      </w:r>
      <w:r w:rsidR="005F0847">
        <w:rPr>
          <w:rFonts w:ascii="Times New Roman" w:hAnsi="Times New Roman" w:cs="Times New Roman"/>
        </w:rPr>
        <w:t>,</w:t>
      </w:r>
      <w:r w:rsidR="001F48BC" w:rsidRPr="00D83EC0">
        <w:rPr>
          <w:rFonts w:ascii="Times New Roman" w:hAnsi="Times New Roman" w:cs="Times New Roman"/>
        </w:rPr>
        <w:t xml:space="preserve"> </w:t>
      </w:r>
      <w:r w:rsidR="001F48BC" w:rsidRPr="00D83EC0">
        <w:rPr>
          <w:rFonts w:ascii="Times New Roman" w:hAnsi="Times New Roman" w:cs="Times New Roman"/>
          <w:i/>
        </w:rPr>
        <w:t xml:space="preserve">Nguyễn Chí Thanh </w:t>
      </w:r>
      <w:r w:rsidR="005F0847">
        <w:rPr>
          <w:rFonts w:ascii="Times New Roman" w:hAnsi="Times New Roman" w:cs="Times New Roman"/>
          <w:i/>
        </w:rPr>
        <w:t>- N</w:t>
      </w:r>
      <w:r w:rsidR="001F48BC" w:rsidRPr="00D83EC0">
        <w:rPr>
          <w:rFonts w:ascii="Times New Roman" w:hAnsi="Times New Roman" w:cs="Times New Roman"/>
          <w:i/>
        </w:rPr>
        <w:t>hững góc nhìn từ hậu thế</w:t>
      </w:r>
      <w:r w:rsidR="001F48BC" w:rsidRPr="00D83EC0">
        <w:rPr>
          <w:rFonts w:ascii="Times New Roman" w:hAnsi="Times New Roman" w:cs="Times New Roman"/>
        </w:rPr>
        <w:t>, Nxb Q</w:t>
      </w:r>
      <w:r w:rsidR="005F0847">
        <w:rPr>
          <w:rFonts w:ascii="Times New Roman" w:hAnsi="Times New Roman" w:cs="Times New Roman"/>
        </w:rPr>
        <w:t xml:space="preserve">uân đội nhân dân, Hà Nội, </w:t>
      </w:r>
      <w:r w:rsidR="001F48BC" w:rsidRPr="00D83EC0">
        <w:rPr>
          <w:rFonts w:ascii="Times New Roman" w:hAnsi="Times New Roman" w:cs="Times New Roman"/>
        </w:rPr>
        <w:t>2017, tr.17</w:t>
      </w:r>
    </w:p>
  </w:footnote>
  <w:footnote w:id="15">
    <w:p w14:paraId="228F57D6" w14:textId="676E1106" w:rsidR="00EE606F" w:rsidRPr="00D83EC0" w:rsidRDefault="00EE606F" w:rsidP="00D83EC0">
      <w:pPr>
        <w:pStyle w:val="FootnoteText"/>
        <w:jc w:val="both"/>
        <w:rPr>
          <w:rFonts w:ascii="Times New Roman" w:hAnsi="Times New Roman" w:cs="Times New Roman"/>
        </w:rPr>
      </w:pPr>
      <w:r w:rsidRPr="00D83EC0">
        <w:rPr>
          <w:rStyle w:val="FootnoteReference"/>
          <w:rFonts w:ascii="Times New Roman" w:hAnsi="Times New Roman" w:cs="Times New Roman"/>
        </w:rPr>
        <w:footnoteRef/>
      </w:r>
      <w:r w:rsidRPr="00D83EC0">
        <w:rPr>
          <w:rFonts w:ascii="Times New Roman" w:hAnsi="Times New Roman" w:cs="Times New Roman"/>
        </w:rPr>
        <w:t xml:space="preserve"> Nhiều tác giả</w:t>
      </w:r>
      <w:r w:rsidR="005F0847">
        <w:rPr>
          <w:rFonts w:ascii="Times New Roman" w:hAnsi="Times New Roman" w:cs="Times New Roman"/>
        </w:rPr>
        <w:t>,</w:t>
      </w:r>
      <w:r w:rsidRPr="00D83EC0">
        <w:rPr>
          <w:rFonts w:ascii="Times New Roman" w:hAnsi="Times New Roman" w:cs="Times New Roman"/>
        </w:rPr>
        <w:t xml:space="preserve"> “Sống mãi một vị tướng đức độ tài năng”. In trong </w:t>
      </w:r>
      <w:r w:rsidRPr="00D83EC0">
        <w:rPr>
          <w:rFonts w:ascii="Times New Roman" w:hAnsi="Times New Roman" w:cs="Times New Roman"/>
          <w:i/>
          <w:iCs/>
        </w:rPr>
        <w:t>Tổng tập Đại tướng Nguyễn Chí Thanh</w:t>
      </w:r>
      <w:r w:rsidRPr="00D83EC0">
        <w:rPr>
          <w:rFonts w:ascii="Times New Roman" w:hAnsi="Times New Roman" w:cs="Times New Roman"/>
        </w:rPr>
        <w:t>, Tập 3, Nxb Thời đại, H</w:t>
      </w:r>
      <w:r w:rsidR="005F0847">
        <w:rPr>
          <w:rFonts w:ascii="Times New Roman" w:hAnsi="Times New Roman" w:cs="Times New Roman"/>
        </w:rPr>
        <w:t xml:space="preserve">à Nội, </w:t>
      </w:r>
      <w:r w:rsidRPr="00D83EC0">
        <w:rPr>
          <w:rFonts w:ascii="Times New Roman" w:hAnsi="Times New Roman" w:cs="Times New Roman"/>
        </w:rPr>
        <w:t>2013, tr.16.</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220EA"/>
    <w:multiLevelType w:val="hybridMultilevel"/>
    <w:tmpl w:val="A8FE8FCA"/>
    <w:lvl w:ilvl="0" w:tplc="CC9AD62A">
      <w:start w:val="1"/>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E16DE7"/>
    <w:multiLevelType w:val="hybridMultilevel"/>
    <w:tmpl w:val="10CE300E"/>
    <w:lvl w:ilvl="0" w:tplc="0E0C406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thanh">
    <w15:presenceInfo w15:providerId="Windows Live" w15:userId="ea35cc41c1efe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F7"/>
    <w:rsid w:val="00010AD4"/>
    <w:rsid w:val="00032929"/>
    <w:rsid w:val="00064716"/>
    <w:rsid w:val="000C6C65"/>
    <w:rsid w:val="000F295C"/>
    <w:rsid w:val="000F3D44"/>
    <w:rsid w:val="001300AE"/>
    <w:rsid w:val="00157BE3"/>
    <w:rsid w:val="00165D9F"/>
    <w:rsid w:val="001753BC"/>
    <w:rsid w:val="00186C13"/>
    <w:rsid w:val="001C606B"/>
    <w:rsid w:val="001F48BC"/>
    <w:rsid w:val="001F556E"/>
    <w:rsid w:val="002843DF"/>
    <w:rsid w:val="00296D87"/>
    <w:rsid w:val="002F05D3"/>
    <w:rsid w:val="00306440"/>
    <w:rsid w:val="0030662C"/>
    <w:rsid w:val="0036061B"/>
    <w:rsid w:val="00376C47"/>
    <w:rsid w:val="003B204B"/>
    <w:rsid w:val="003B5989"/>
    <w:rsid w:val="003F1956"/>
    <w:rsid w:val="004117A0"/>
    <w:rsid w:val="00413CC9"/>
    <w:rsid w:val="00416384"/>
    <w:rsid w:val="00425FF0"/>
    <w:rsid w:val="0048180E"/>
    <w:rsid w:val="004D392B"/>
    <w:rsid w:val="004E6CBB"/>
    <w:rsid w:val="004F5895"/>
    <w:rsid w:val="004F7D38"/>
    <w:rsid w:val="005564AA"/>
    <w:rsid w:val="00563762"/>
    <w:rsid w:val="0057223A"/>
    <w:rsid w:val="00584ACF"/>
    <w:rsid w:val="0059408B"/>
    <w:rsid w:val="005A078C"/>
    <w:rsid w:val="005A4153"/>
    <w:rsid w:val="005C0847"/>
    <w:rsid w:val="005F0847"/>
    <w:rsid w:val="005F3C91"/>
    <w:rsid w:val="00622388"/>
    <w:rsid w:val="00653D81"/>
    <w:rsid w:val="006903E4"/>
    <w:rsid w:val="006D4EC3"/>
    <w:rsid w:val="006F72DE"/>
    <w:rsid w:val="007021B4"/>
    <w:rsid w:val="00707EE6"/>
    <w:rsid w:val="00773FBD"/>
    <w:rsid w:val="00785244"/>
    <w:rsid w:val="007B715B"/>
    <w:rsid w:val="007F5457"/>
    <w:rsid w:val="00806C3F"/>
    <w:rsid w:val="00857BDA"/>
    <w:rsid w:val="0086318A"/>
    <w:rsid w:val="00885B91"/>
    <w:rsid w:val="008879E6"/>
    <w:rsid w:val="008B4EFF"/>
    <w:rsid w:val="008C539C"/>
    <w:rsid w:val="008F14F5"/>
    <w:rsid w:val="00906313"/>
    <w:rsid w:val="0091088F"/>
    <w:rsid w:val="0094534F"/>
    <w:rsid w:val="009647E7"/>
    <w:rsid w:val="009828F3"/>
    <w:rsid w:val="009A17E2"/>
    <w:rsid w:val="009B3E3A"/>
    <w:rsid w:val="009E4BBF"/>
    <w:rsid w:val="00A73378"/>
    <w:rsid w:val="00A75511"/>
    <w:rsid w:val="00AB453C"/>
    <w:rsid w:val="00AC0EF7"/>
    <w:rsid w:val="00AC7CC9"/>
    <w:rsid w:val="00AF576B"/>
    <w:rsid w:val="00B04D32"/>
    <w:rsid w:val="00B236D7"/>
    <w:rsid w:val="00B326F9"/>
    <w:rsid w:val="00B36C36"/>
    <w:rsid w:val="00B5289F"/>
    <w:rsid w:val="00B52D94"/>
    <w:rsid w:val="00B55422"/>
    <w:rsid w:val="00B77877"/>
    <w:rsid w:val="00B77C63"/>
    <w:rsid w:val="00BA46FA"/>
    <w:rsid w:val="00BD25C2"/>
    <w:rsid w:val="00BF34A6"/>
    <w:rsid w:val="00C519E5"/>
    <w:rsid w:val="00C75E7B"/>
    <w:rsid w:val="00CE1D9F"/>
    <w:rsid w:val="00CE779D"/>
    <w:rsid w:val="00D57022"/>
    <w:rsid w:val="00D64AAB"/>
    <w:rsid w:val="00D83EC0"/>
    <w:rsid w:val="00D8450D"/>
    <w:rsid w:val="00DA10B3"/>
    <w:rsid w:val="00DA7FC7"/>
    <w:rsid w:val="00E406FE"/>
    <w:rsid w:val="00E50480"/>
    <w:rsid w:val="00E74A43"/>
    <w:rsid w:val="00ED2EEA"/>
    <w:rsid w:val="00EE606F"/>
    <w:rsid w:val="00F06EFB"/>
    <w:rsid w:val="00F65DAE"/>
    <w:rsid w:val="00F953EB"/>
    <w:rsid w:val="00FF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E49E"/>
  <w15:docId w15:val="{65F620EC-D352-4196-96FE-0A7AA3F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2DE"/>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72DE"/>
    <w:pPr>
      <w:tabs>
        <w:tab w:val="center" w:pos="4680"/>
        <w:tab w:val="right" w:pos="9360"/>
      </w:tabs>
      <w:spacing w:after="0" w:line="240" w:lineRule="auto"/>
    </w:pPr>
    <w:rPr>
      <w:rFonts w:ascii="Times New Roman" w:eastAsia="Times New Roman" w:hAnsi="Times New Roman" w:cs="Times New Roman"/>
      <w:sz w:val="20"/>
      <w:szCs w:val="20"/>
      <w:lang w:bidi="ar-SA"/>
    </w:rPr>
  </w:style>
  <w:style w:type="character" w:customStyle="1" w:styleId="FooterChar">
    <w:name w:val="Footer Char"/>
    <w:basedOn w:val="DefaultParagraphFont"/>
    <w:link w:val="Footer"/>
    <w:uiPriority w:val="99"/>
    <w:rsid w:val="006F72DE"/>
    <w:rPr>
      <w:rFonts w:ascii="Times New Roman" w:eastAsia="Times New Roman" w:hAnsi="Times New Roman" w:cs="Times New Roman"/>
      <w:sz w:val="20"/>
      <w:szCs w:val="20"/>
    </w:rPr>
  </w:style>
  <w:style w:type="paragraph" w:styleId="FootnoteText">
    <w:name w:val="footnote text"/>
    <w:aliases w:val="Footnote Text Char1 Char,Footnote Text Char Char Char,Footnote Text Char Char1,Footnote Text Char1 Char Char,Footnote Text Char Char Char Char, Char,Char,Char Char"/>
    <w:basedOn w:val="Normal"/>
    <w:link w:val="FootnoteTextChar"/>
    <w:uiPriority w:val="99"/>
    <w:unhideWhenUsed/>
    <w:rsid w:val="006F72DE"/>
    <w:pPr>
      <w:spacing w:after="0" w:line="240" w:lineRule="auto"/>
    </w:pPr>
    <w:rPr>
      <w:sz w:val="20"/>
      <w:szCs w:val="20"/>
    </w:rPr>
  </w:style>
  <w:style w:type="character" w:customStyle="1" w:styleId="FootnoteTextChar">
    <w:name w:val="Footnote Text Char"/>
    <w:aliases w:val="Footnote Text Char1 Char Char1,Footnote Text Char Char Char Char1,Footnote Text Char Char1 Char,Footnote Text Char1 Char Char Char,Footnote Text Char Char Char Char Char, Char Char,Char Char1,Char Char Char"/>
    <w:basedOn w:val="DefaultParagraphFont"/>
    <w:link w:val="FootnoteText"/>
    <w:uiPriority w:val="99"/>
    <w:rsid w:val="006F72DE"/>
    <w:rPr>
      <w:rFonts w:eastAsiaTheme="minorEastAsia"/>
      <w:sz w:val="20"/>
      <w:szCs w:val="20"/>
      <w:lang w:bidi="en-US"/>
    </w:rPr>
  </w:style>
  <w:style w:type="character" w:styleId="FootnoteReference">
    <w:name w:val="footnote reference"/>
    <w:basedOn w:val="DefaultParagraphFont"/>
    <w:uiPriority w:val="99"/>
    <w:unhideWhenUsed/>
    <w:rsid w:val="006F72DE"/>
    <w:rPr>
      <w:vertAlign w:val="superscript"/>
    </w:rPr>
  </w:style>
  <w:style w:type="character" w:customStyle="1" w:styleId="apple-converted-space">
    <w:name w:val="apple-converted-space"/>
    <w:basedOn w:val="DefaultParagraphFont"/>
    <w:rsid w:val="006F72DE"/>
  </w:style>
  <w:style w:type="paragraph" w:styleId="NormalWeb">
    <w:name w:val="Normal (Web)"/>
    <w:basedOn w:val="Normal"/>
    <w:uiPriority w:val="99"/>
    <w:unhideWhenUsed/>
    <w:rsid w:val="006F72D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376C47"/>
    <w:pPr>
      <w:ind w:left="720"/>
      <w:contextualSpacing/>
    </w:pPr>
  </w:style>
  <w:style w:type="character" w:styleId="Strong">
    <w:name w:val="Strong"/>
    <w:basedOn w:val="DefaultParagraphFont"/>
    <w:uiPriority w:val="22"/>
    <w:qFormat/>
    <w:rsid w:val="0036061B"/>
    <w:rPr>
      <w:b/>
      <w:bCs/>
    </w:rPr>
  </w:style>
  <w:style w:type="character" w:styleId="Hyperlink">
    <w:name w:val="Hyperlink"/>
    <w:basedOn w:val="DefaultParagraphFont"/>
    <w:uiPriority w:val="99"/>
    <w:semiHidden/>
    <w:unhideWhenUsed/>
    <w:rsid w:val="00186C13"/>
    <w:rPr>
      <w:color w:val="0000FF"/>
      <w:u w:val="single"/>
    </w:rPr>
  </w:style>
  <w:style w:type="paragraph" w:styleId="Header">
    <w:name w:val="header"/>
    <w:basedOn w:val="Normal"/>
    <w:link w:val="HeaderChar"/>
    <w:uiPriority w:val="99"/>
    <w:unhideWhenUsed/>
    <w:rsid w:val="00D57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022"/>
    <w:rPr>
      <w:rFonts w:eastAsiaTheme="minorEastAsia"/>
      <w:lang w:bidi="en-US"/>
    </w:rPr>
  </w:style>
  <w:style w:type="paragraph" w:styleId="BalloonText">
    <w:name w:val="Balloon Text"/>
    <w:basedOn w:val="Normal"/>
    <w:link w:val="BalloonTextChar"/>
    <w:uiPriority w:val="99"/>
    <w:semiHidden/>
    <w:unhideWhenUsed/>
    <w:rsid w:val="004F58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895"/>
    <w:rPr>
      <w:rFonts w:ascii="Segoe UI" w:eastAsiaTheme="minorEastAsia" w:hAnsi="Segoe UI" w:cs="Segoe UI"/>
      <w:sz w:val="18"/>
      <w:szCs w:val="18"/>
      <w:lang w:bidi="en-US"/>
    </w:rPr>
  </w:style>
  <w:style w:type="paragraph" w:styleId="Revision">
    <w:name w:val="Revision"/>
    <w:hidden/>
    <w:uiPriority w:val="99"/>
    <w:semiHidden/>
    <w:rsid w:val="00B52D94"/>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847275">
      <w:bodyDiv w:val="1"/>
      <w:marLeft w:val="0"/>
      <w:marRight w:val="0"/>
      <w:marTop w:val="0"/>
      <w:marBottom w:val="0"/>
      <w:divBdr>
        <w:top w:val="none" w:sz="0" w:space="0" w:color="auto"/>
        <w:left w:val="none" w:sz="0" w:space="0" w:color="auto"/>
        <w:bottom w:val="none" w:sz="0" w:space="0" w:color="auto"/>
        <w:right w:val="none" w:sz="0" w:space="0" w:color="auto"/>
      </w:divBdr>
    </w:div>
    <w:div w:id="295382324">
      <w:bodyDiv w:val="1"/>
      <w:marLeft w:val="0"/>
      <w:marRight w:val="0"/>
      <w:marTop w:val="0"/>
      <w:marBottom w:val="0"/>
      <w:divBdr>
        <w:top w:val="none" w:sz="0" w:space="0" w:color="auto"/>
        <w:left w:val="none" w:sz="0" w:space="0" w:color="auto"/>
        <w:bottom w:val="none" w:sz="0" w:space="0" w:color="auto"/>
        <w:right w:val="none" w:sz="0" w:space="0" w:color="auto"/>
      </w:divBdr>
    </w:div>
    <w:div w:id="37331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rung_%C6%B0%C6%A1ng_C%E1%BB%A5c_mi%E1%BB%81n_N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4828C-75BE-4A74-A225-883BB8C8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3764</Words>
  <Characters>21460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 Van</cp:lastModifiedBy>
  <cp:revision>37</cp:revision>
  <dcterms:created xsi:type="dcterms:W3CDTF">2023-11-29T09:30:00Z</dcterms:created>
  <dcterms:modified xsi:type="dcterms:W3CDTF">2023-12-07T07:01:00Z</dcterms:modified>
</cp:coreProperties>
</file>